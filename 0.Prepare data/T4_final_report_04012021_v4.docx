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E5322" w14:textId="77777777" w:rsidR="008B2B40" w:rsidRDefault="008B2B40" w:rsidP="008B2B40">
      <w:pPr>
        <w:rPr>
          <w:sz w:val="26"/>
        </w:rPr>
      </w:pPr>
    </w:p>
    <w:p w14:paraId="6F282E2B" w14:textId="77777777" w:rsidR="00003274" w:rsidRDefault="00003274" w:rsidP="00003274">
      <w:pPr>
        <w:spacing w:after="0" w:line="240" w:lineRule="auto"/>
        <w:jc w:val="right"/>
        <w:rPr>
          <w:b/>
          <w:sz w:val="26"/>
        </w:rPr>
      </w:pPr>
      <w:r>
        <w:rPr>
          <w:rFonts w:ascii="Arial" w:eastAsia="Times New Roman" w:hAnsi="Arial" w:cs="Arial"/>
          <w:b/>
          <w:noProof/>
          <w:color w:val="auto"/>
          <w:sz w:val="26"/>
          <w:szCs w:val="26"/>
          <w:lang w:val="en-US"/>
        </w:rPr>
        <w:drawing>
          <wp:inline distT="0" distB="0" distL="0" distR="0" wp14:anchorId="104FE523" wp14:editId="64163938">
            <wp:extent cx="2133998" cy="108122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osta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3223" cy="1090966"/>
                    </a:xfrm>
                    <a:prstGeom prst="rect">
                      <a:avLst/>
                    </a:prstGeom>
                  </pic:spPr>
                </pic:pic>
              </a:graphicData>
            </a:graphic>
          </wp:inline>
        </w:drawing>
      </w:r>
    </w:p>
    <w:p w14:paraId="73801A42" w14:textId="77777777" w:rsidR="008B2B40" w:rsidRPr="006553A9" w:rsidRDefault="008B2B40">
      <w:pPr>
        <w:jc w:val="right"/>
        <w:rPr>
          <w:b/>
          <w:sz w:val="26"/>
        </w:rPr>
      </w:pPr>
      <w:r w:rsidRPr="006553A9">
        <w:rPr>
          <w:b/>
          <w:sz w:val="26"/>
        </w:rPr>
        <w:t xml:space="preserve">Report for </w:t>
      </w:r>
    </w:p>
    <w:p w14:paraId="147C52E3" w14:textId="77777777" w:rsidR="008B2B40" w:rsidRPr="006553A9" w:rsidRDefault="008B2B40">
      <w:pPr>
        <w:jc w:val="right"/>
        <w:rPr>
          <w:b/>
          <w:sz w:val="26"/>
        </w:rPr>
      </w:pPr>
      <w:r w:rsidRPr="006553A9">
        <w:rPr>
          <w:b/>
          <w:sz w:val="26"/>
        </w:rPr>
        <w:t>the European Commission</w:t>
      </w:r>
    </w:p>
    <w:p w14:paraId="00847A27" w14:textId="77777777" w:rsidR="008B2B40" w:rsidRPr="006553A9" w:rsidRDefault="008B2B40">
      <w:pPr>
        <w:jc w:val="right"/>
        <w:rPr>
          <w:b/>
          <w:sz w:val="26"/>
        </w:rPr>
      </w:pPr>
      <w:r w:rsidRPr="006553A9">
        <w:rPr>
          <w:b/>
          <w:sz w:val="26"/>
        </w:rPr>
        <w:t>Eurostat</w:t>
      </w:r>
    </w:p>
    <w:p w14:paraId="754ED9AB" w14:textId="4C9048D2" w:rsidR="00A115A9" w:rsidRPr="004A4952" w:rsidRDefault="00CD562D">
      <w:pPr>
        <w:jc w:val="right"/>
        <w:rPr>
          <w:sz w:val="26"/>
        </w:rPr>
      </w:pPr>
      <w:r>
        <w:rPr>
          <w:sz w:val="26"/>
        </w:rPr>
        <w:br/>
        <w:t>Task N°</w:t>
      </w:r>
      <w:sdt>
        <w:sdtPr>
          <w:rPr>
            <w:sz w:val="26"/>
          </w:rPr>
          <w:alias w:val="Task n° and name"/>
          <w:tag w:val="Task n° and name"/>
          <w:id w:val="1227880126"/>
          <w:placeholder>
            <w:docPart w:val="DefaultPlaceholder_1082065159"/>
          </w:placeholder>
          <w:comboBox>
            <w:listItem w:value="Choose an item."/>
            <w:listItem w:displayText="1: Quality analysis for individual data points" w:value="1: Quality analysis for individual data points"/>
            <w:listItem w:displayText="2: Check and rules for editing of different LUCAS surveys" w:value="2: Check and rules for editing of different LUCAS surveys"/>
            <w:listItem w:displayText="3: Alignment of LUCAS survey micro-data for different years" w:value="3: Alignment of LUCAS survey micro-data for different years"/>
            <w:listItem w:displayText="4: Statistical results" w:value="4: Statistical results"/>
            <w:listItem w:displayText="5: Comparisons of LUCAS survey results with other data sources" w:value="5: Comparisons of LUCAS survey results with other data sources"/>
            <w:listItem w:displayText="6: Quality analysis of data originating from LUCAS" w:value="6: Quality analysis of data originating from LUCAS"/>
            <w:listItem w:displayText="7: Data analysis and dissemination" w:value="7: Data analysis and dissemination"/>
            <w:listItem w:displayText="8: Assistance in preparing future LUCAS survey" w:value="8: Assistance in preparing future LUCAS survey"/>
            <w:listItem w:displayText="9: Comparing National Data on land cover and land use from Grants 2012/2015" w:value="9: Comparing National Data on land cover and land use from Grants 2012/2015"/>
            <w:listItem w:displayText="10: Description of LUCAS production process" w:value="10: Description of LUCAS production process"/>
          </w:comboBox>
        </w:sdtPr>
        <w:sdtContent>
          <w:r w:rsidR="00AE49FA">
            <w:rPr>
              <w:sz w:val="26"/>
            </w:rPr>
            <w:t>4</w:t>
          </w:r>
          <w:r w:rsidR="00F23C7C">
            <w:rPr>
              <w:sz w:val="26"/>
            </w:rPr>
            <w:t>:</w:t>
          </w:r>
          <w:r w:rsidR="00BC268B">
            <w:rPr>
              <w:sz w:val="26"/>
            </w:rPr>
            <w:t xml:space="preserve"> </w:t>
          </w:r>
          <w:r w:rsidR="00AE49FA">
            <w:rPr>
              <w:sz w:val="26"/>
            </w:rPr>
            <w:t>Statistical results</w:t>
          </w:r>
        </w:sdtContent>
      </w:sdt>
    </w:p>
    <w:p w14:paraId="6D017B77" w14:textId="77777777" w:rsidR="00A115A9" w:rsidRPr="004A4952" w:rsidRDefault="00A115A9">
      <w:pPr>
        <w:jc w:val="right"/>
        <w:rPr>
          <w:sz w:val="26"/>
        </w:rPr>
      </w:pPr>
    </w:p>
    <w:p w14:paraId="6CEA83D5" w14:textId="0B5A88E9" w:rsidR="004A4952" w:rsidRPr="00E02ACE" w:rsidRDefault="004D2B44" w:rsidP="004D2B44">
      <w:pPr>
        <w:pStyle w:val="ZCoverTypeOfDeliverable"/>
        <w:tabs>
          <w:tab w:val="left" w:pos="2955"/>
          <w:tab w:val="right" w:pos="9072"/>
        </w:tabs>
        <w:jc w:val="left"/>
      </w:pPr>
      <w:r w:rsidRPr="004D2B44">
        <w:tab/>
      </w:r>
      <w:r w:rsidRPr="004D2B44">
        <w:tab/>
      </w:r>
      <w:r>
        <w:t xml:space="preserve">Task </w:t>
      </w:r>
      <w:r w:rsidR="00AE49FA">
        <w:t>4</w:t>
      </w:r>
      <w:r>
        <w:t xml:space="preserve"> </w:t>
      </w:r>
      <w:r w:rsidR="00231049">
        <w:t xml:space="preserve">Final </w:t>
      </w:r>
      <w:r>
        <w:t>Report</w:t>
      </w:r>
    </w:p>
    <w:p w14:paraId="7BD0691A" w14:textId="77777777" w:rsidR="00A115A9" w:rsidRPr="004A4952" w:rsidRDefault="004D6071" w:rsidP="00E02ACE">
      <w:pPr>
        <w:pStyle w:val="ZCoverProjectName"/>
      </w:pPr>
      <w:r>
        <w:t>Methodological assistance to the LUCAS project</w:t>
      </w:r>
    </w:p>
    <w:p w14:paraId="055D0BDA" w14:textId="77777777" w:rsidR="004A4952" w:rsidRPr="004A4952" w:rsidRDefault="004A4952" w:rsidP="004A4952">
      <w:pPr>
        <w:jc w:val="right"/>
        <w:rPr>
          <w:sz w:val="26"/>
        </w:rPr>
      </w:pPr>
      <w:r w:rsidRPr="004A4952">
        <w:rPr>
          <w:sz w:val="26"/>
        </w:rPr>
        <w:t>Quality, methodology and research Lot 1: Methodological support</w:t>
      </w:r>
    </w:p>
    <w:p w14:paraId="5D9C51FB" w14:textId="77777777" w:rsidR="004A4952" w:rsidRPr="004A4952" w:rsidRDefault="004A4952" w:rsidP="004A4952">
      <w:pPr>
        <w:jc w:val="right"/>
        <w:rPr>
          <w:sz w:val="26"/>
        </w:rPr>
      </w:pPr>
    </w:p>
    <w:p w14:paraId="5101F555" w14:textId="77777777" w:rsidR="004A4952" w:rsidRPr="003E0E47" w:rsidRDefault="004A4952" w:rsidP="004A4952">
      <w:pPr>
        <w:jc w:val="right"/>
        <w:rPr>
          <w:sz w:val="26"/>
          <w:lang w:val="pt-BR"/>
        </w:rPr>
      </w:pPr>
      <w:r w:rsidRPr="004D2B44">
        <w:rPr>
          <w:sz w:val="26"/>
        </w:rPr>
        <w:t>Specific Contract</w:t>
      </w:r>
      <w:r w:rsidRPr="003E0E47">
        <w:rPr>
          <w:sz w:val="26"/>
          <w:lang w:val="pt-BR"/>
        </w:rPr>
        <w:t xml:space="preserve"> N° </w:t>
      </w:r>
      <w:r w:rsidR="004D6071" w:rsidRPr="004D6071">
        <w:rPr>
          <w:sz w:val="26"/>
          <w:lang w:val="pt-BR"/>
        </w:rPr>
        <w:t>SC 000011 ESTAT 2018.0086-2018.0182</w:t>
      </w:r>
    </w:p>
    <w:p w14:paraId="532D8DFA" w14:textId="77777777" w:rsidR="004A4952" w:rsidRPr="004A4952" w:rsidRDefault="004A4952" w:rsidP="004A4952">
      <w:pPr>
        <w:jc w:val="right"/>
        <w:rPr>
          <w:sz w:val="26"/>
        </w:rPr>
      </w:pPr>
      <w:r w:rsidRPr="004A4952">
        <w:rPr>
          <w:sz w:val="26"/>
        </w:rPr>
        <w:t xml:space="preserve">under the Framework Contract </w:t>
      </w:r>
      <w:r w:rsidR="003E7E82" w:rsidRPr="00221DAF">
        <w:rPr>
          <w:sz w:val="26"/>
        </w:rPr>
        <w:t>2018.0086</w:t>
      </w:r>
    </w:p>
    <w:p w14:paraId="15AC9055" w14:textId="77777777" w:rsidR="003E7E82" w:rsidRPr="004A4952" w:rsidRDefault="004D6071" w:rsidP="003E7E82">
      <w:pPr>
        <w:jc w:val="right"/>
        <w:rPr>
          <w:sz w:val="26"/>
        </w:rPr>
      </w:pPr>
      <w:r>
        <w:rPr>
          <w:rStyle w:val="ZCoverTitleforFooter"/>
        </w:rPr>
        <w:t>Methodological assistance to the LUCAS project</w:t>
      </w:r>
    </w:p>
    <w:p w14:paraId="1829BE8F" w14:textId="290BDC82" w:rsidR="00A115A9" w:rsidRPr="003E7E82" w:rsidRDefault="00B96123" w:rsidP="003E7E82">
      <w:pPr>
        <w:jc w:val="right"/>
        <w:rPr>
          <w:rFonts w:ascii="_GOPA TheSans Light" w:hAnsi="_GOPA TheSans Light"/>
          <w:b/>
          <w:sz w:val="26"/>
          <w:szCs w:val="26"/>
        </w:rPr>
      </w:pPr>
      <w:r>
        <w:rPr>
          <w:rFonts w:ascii="_GOPA TheSans Light" w:hAnsi="_GOPA TheSans Light"/>
          <w:b/>
          <w:sz w:val="26"/>
          <w:szCs w:val="26"/>
        </w:rPr>
        <w:t>December</w:t>
      </w:r>
      <w:r w:rsidR="008B2B40" w:rsidRPr="004D2B44">
        <w:rPr>
          <w:rFonts w:ascii="_GOPA TheSans Light" w:hAnsi="_GOPA TheSans Light"/>
          <w:b/>
          <w:sz w:val="26"/>
          <w:szCs w:val="26"/>
        </w:rPr>
        <w:t xml:space="preserve"> </w:t>
      </w:r>
      <w:r w:rsidR="004D2B44" w:rsidRPr="004D2B44">
        <w:rPr>
          <w:rFonts w:ascii="_GOPA TheSans Light" w:hAnsi="_GOPA TheSans Light"/>
          <w:b/>
          <w:sz w:val="26"/>
          <w:szCs w:val="26"/>
        </w:rPr>
        <w:t>2020</w:t>
      </w:r>
    </w:p>
    <w:p w14:paraId="148037D6" w14:textId="77777777" w:rsidR="008C2B96" w:rsidRPr="00E02ACE" w:rsidRDefault="008C2B96">
      <w:pPr>
        <w:jc w:val="right"/>
        <w:rPr>
          <w:sz w:val="26"/>
          <w:lang w:val="en-US"/>
        </w:rPr>
      </w:pPr>
    </w:p>
    <w:p w14:paraId="15EAD5F3" w14:textId="77777777" w:rsidR="00223F4E" w:rsidRPr="004F3E00" w:rsidRDefault="00223F4E" w:rsidP="00223F4E"/>
    <w:tbl>
      <w:tblPr>
        <w:tblStyle w:val="TableGOPA"/>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260"/>
        <w:gridCol w:w="3119"/>
      </w:tblGrid>
      <w:tr w:rsidR="00223F4E" w:rsidRPr="004F3E00" w14:paraId="5D889D4B" w14:textId="77777777" w:rsidTr="00D6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6D1E9082" w14:textId="77777777" w:rsidR="00223F4E" w:rsidRPr="004F3E00" w:rsidRDefault="00223F4E" w:rsidP="00D61B8E">
            <w:pPr>
              <w:pStyle w:val="TText"/>
              <w:jc w:val="center"/>
            </w:pPr>
          </w:p>
        </w:tc>
        <w:tc>
          <w:tcPr>
            <w:tcW w:w="3260" w:type="dxa"/>
            <w:shd w:val="clear" w:color="auto" w:fill="auto"/>
          </w:tcPr>
          <w:p w14:paraId="489AC522" w14:textId="77777777" w:rsidR="00223F4E" w:rsidRPr="004F3E00" w:rsidRDefault="00223F4E" w:rsidP="00D61B8E">
            <w:pPr>
              <w:pStyle w:val="TText"/>
              <w:jc w:val="center"/>
              <w:cnfStyle w:val="100000000000" w:firstRow="1" w:lastRow="0" w:firstColumn="0" w:lastColumn="0" w:oddVBand="0" w:evenVBand="0" w:oddHBand="0" w:evenHBand="0" w:firstRowFirstColumn="0" w:firstRowLastColumn="0" w:lastRowFirstColumn="0" w:lastRowLastColumn="0"/>
            </w:pPr>
            <w:r>
              <w:rPr>
                <w:noProof/>
                <w:lang w:val="en-US"/>
              </w:rPr>
              <w:drawing>
                <wp:inline distT="0" distB="0" distL="0" distR="0" wp14:anchorId="439DFA73" wp14:editId="1E9DF734">
                  <wp:extent cx="1648800" cy="601200"/>
                  <wp:effectExtent l="0" t="0" r="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pa Consultant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8800" cy="601200"/>
                          </a:xfrm>
                          <a:prstGeom prst="rect">
                            <a:avLst/>
                          </a:prstGeom>
                        </pic:spPr>
                      </pic:pic>
                    </a:graphicData>
                  </a:graphic>
                </wp:inline>
              </w:drawing>
            </w:r>
          </w:p>
        </w:tc>
        <w:tc>
          <w:tcPr>
            <w:tcW w:w="3119" w:type="dxa"/>
            <w:shd w:val="clear" w:color="auto" w:fill="auto"/>
          </w:tcPr>
          <w:p w14:paraId="74899791" w14:textId="77777777" w:rsidR="00223F4E" w:rsidRPr="004F3E00" w:rsidRDefault="00223F4E" w:rsidP="00D61B8E">
            <w:pPr>
              <w:pStyle w:val="TText"/>
              <w:jc w:val="center"/>
              <w:cnfStyle w:val="100000000000" w:firstRow="1" w:lastRow="0" w:firstColumn="0" w:lastColumn="0" w:oddVBand="0" w:evenVBand="0" w:oddHBand="0" w:evenHBand="0" w:firstRowFirstColumn="0" w:firstRowLastColumn="0" w:lastRowFirstColumn="0" w:lastRowLastColumn="0"/>
            </w:pPr>
          </w:p>
        </w:tc>
      </w:tr>
      <w:tr w:rsidR="00223F4E" w:rsidRPr="004F3E00" w14:paraId="4C901C66" w14:textId="77777777" w:rsidTr="00D61B8E">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5D073DC1" w14:textId="77777777" w:rsidR="00223F4E" w:rsidRPr="004F3E00" w:rsidRDefault="00223F4E" w:rsidP="00D61B8E">
            <w:pPr>
              <w:pStyle w:val="TText"/>
              <w:jc w:val="center"/>
            </w:pPr>
          </w:p>
        </w:tc>
        <w:tc>
          <w:tcPr>
            <w:tcW w:w="3260" w:type="dxa"/>
            <w:shd w:val="clear" w:color="auto" w:fill="auto"/>
          </w:tcPr>
          <w:p w14:paraId="79D90A73" w14:textId="77777777" w:rsidR="00223F4E" w:rsidRPr="004F3E00" w:rsidRDefault="00223F4E" w:rsidP="00D61B8E">
            <w:pPr>
              <w:pStyle w:val="TText"/>
              <w:jc w:val="center"/>
              <w:cnfStyle w:val="000000000000" w:firstRow="0" w:lastRow="0" w:firstColumn="0" w:lastColumn="0" w:oddVBand="0" w:evenVBand="0" w:oddHBand="0" w:evenHBand="0" w:firstRowFirstColumn="0" w:firstRowLastColumn="0" w:lastRowFirstColumn="0" w:lastRowLastColumn="0"/>
            </w:pPr>
            <w:r w:rsidRPr="004F3E00">
              <w:t xml:space="preserve">in </w:t>
            </w:r>
            <w:r>
              <w:t>joint-venture</w:t>
            </w:r>
            <w:r w:rsidRPr="004F3E00">
              <w:t xml:space="preserve"> with</w:t>
            </w:r>
          </w:p>
        </w:tc>
        <w:tc>
          <w:tcPr>
            <w:tcW w:w="3119" w:type="dxa"/>
            <w:shd w:val="clear" w:color="auto" w:fill="auto"/>
          </w:tcPr>
          <w:p w14:paraId="1672C8DA" w14:textId="77777777" w:rsidR="00223F4E" w:rsidRPr="004F3E00" w:rsidRDefault="00223F4E" w:rsidP="00D61B8E">
            <w:pPr>
              <w:pStyle w:val="TText"/>
              <w:jc w:val="center"/>
              <w:cnfStyle w:val="000000000000" w:firstRow="0" w:lastRow="0" w:firstColumn="0" w:lastColumn="0" w:oddVBand="0" w:evenVBand="0" w:oddHBand="0" w:evenHBand="0" w:firstRowFirstColumn="0" w:firstRowLastColumn="0" w:lastRowFirstColumn="0" w:lastRowLastColumn="0"/>
            </w:pPr>
          </w:p>
        </w:tc>
      </w:tr>
      <w:tr w:rsidR="00223F4E" w:rsidRPr="004F3E00" w14:paraId="624CEE20" w14:textId="77777777" w:rsidTr="00D61B8E">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4F9E60A7" w14:textId="77777777" w:rsidR="00223F4E" w:rsidRPr="004F3E00" w:rsidRDefault="00223F4E" w:rsidP="00D61B8E">
            <w:pPr>
              <w:pStyle w:val="TText"/>
              <w:jc w:val="center"/>
            </w:pPr>
          </w:p>
        </w:tc>
        <w:tc>
          <w:tcPr>
            <w:tcW w:w="3260" w:type="dxa"/>
            <w:shd w:val="clear" w:color="auto" w:fill="auto"/>
          </w:tcPr>
          <w:p w14:paraId="09EEBA37" w14:textId="77777777" w:rsidR="00223F4E" w:rsidRPr="004F3E00" w:rsidRDefault="00223F4E" w:rsidP="00D61B8E">
            <w:pPr>
              <w:pStyle w:val="TText"/>
              <w:jc w:val="center"/>
              <w:cnfStyle w:val="000000000000" w:firstRow="0" w:lastRow="0" w:firstColumn="0" w:lastColumn="0" w:oddVBand="0" w:evenVBand="0" w:oddHBand="0" w:evenHBand="0" w:firstRowFirstColumn="0" w:firstRowLastColumn="0" w:lastRowFirstColumn="0" w:lastRowLastColumn="0"/>
            </w:pPr>
            <w:r w:rsidRPr="00D10A98">
              <w:rPr>
                <w:noProof/>
                <w:lang w:val="en-US"/>
              </w:rPr>
              <w:drawing>
                <wp:inline distT="0" distB="0" distL="0" distR="0" wp14:anchorId="2D214F2C" wp14:editId="71E7172F">
                  <wp:extent cx="1596749" cy="546189"/>
                  <wp:effectExtent l="0" t="0" r="3810" b="635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PA-LUX_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8299" cy="550140"/>
                          </a:xfrm>
                          <a:prstGeom prst="rect">
                            <a:avLst/>
                          </a:prstGeom>
                        </pic:spPr>
                      </pic:pic>
                    </a:graphicData>
                  </a:graphic>
                </wp:inline>
              </w:drawing>
            </w:r>
          </w:p>
        </w:tc>
        <w:tc>
          <w:tcPr>
            <w:tcW w:w="3119" w:type="dxa"/>
            <w:shd w:val="clear" w:color="auto" w:fill="auto"/>
          </w:tcPr>
          <w:p w14:paraId="266A97C3" w14:textId="77777777" w:rsidR="00223F4E" w:rsidRPr="004F3E00" w:rsidRDefault="00223F4E" w:rsidP="00D61B8E">
            <w:pPr>
              <w:pStyle w:val="TText"/>
              <w:jc w:val="center"/>
              <w:cnfStyle w:val="000000000000" w:firstRow="0" w:lastRow="0" w:firstColumn="0" w:lastColumn="0" w:oddVBand="0" w:evenVBand="0" w:oddHBand="0" w:evenHBand="0" w:firstRowFirstColumn="0" w:firstRowLastColumn="0" w:lastRowFirstColumn="0" w:lastRowLastColumn="0"/>
            </w:pPr>
          </w:p>
        </w:tc>
      </w:tr>
    </w:tbl>
    <w:p w14:paraId="3C583D1B" w14:textId="77777777" w:rsidR="008C2B96" w:rsidRDefault="008C2B96">
      <w:pPr>
        <w:jc w:val="right"/>
        <w:rPr>
          <w:sz w:val="26"/>
        </w:rPr>
      </w:pPr>
    </w:p>
    <w:p w14:paraId="202D1BD6" w14:textId="77777777" w:rsidR="008C2B96" w:rsidRDefault="008C2B96">
      <w:pPr>
        <w:jc w:val="right"/>
        <w:rPr>
          <w:sz w:val="26"/>
        </w:rPr>
        <w:sectPr w:rsidR="008C2B96" w:rsidSect="008C2B96">
          <w:footerReference w:type="default" r:id="rId14"/>
          <w:headerReference w:type="first" r:id="rId15"/>
          <w:pgSz w:w="11907" w:h="16840"/>
          <w:pgMar w:top="1107" w:right="1134" w:bottom="1701" w:left="1701" w:header="426" w:footer="688" w:gutter="0"/>
          <w:pgNumType w:fmt="lowerRoman" w:start="1"/>
          <w:cols w:space="227"/>
        </w:sectPr>
      </w:pPr>
    </w:p>
    <w:p w14:paraId="7D91B136" w14:textId="77777777" w:rsidR="008C2B96" w:rsidRDefault="008C2B96">
      <w:pPr>
        <w:jc w:val="right"/>
        <w:rPr>
          <w:sz w:val="26"/>
        </w:rPr>
      </w:pPr>
    </w:p>
    <w:p w14:paraId="594867F7" w14:textId="77777777" w:rsidR="00A115A9" w:rsidRPr="008C2B96" w:rsidRDefault="008C2B96" w:rsidP="004D75C6">
      <w:pPr>
        <w:pStyle w:val="ZExecutiveSummary"/>
      </w:pPr>
      <w:r w:rsidRPr="008C2B96">
        <w:t>Table of content</w:t>
      </w:r>
    </w:p>
    <w:p w14:paraId="0E0915F9" w14:textId="134452E5" w:rsidR="006859BC" w:rsidRDefault="0011375B">
      <w:pPr>
        <w:pStyle w:val="Sommario1"/>
        <w:tabs>
          <w:tab w:val="left" w:pos="2863"/>
        </w:tabs>
        <w:rPr>
          <w:rFonts w:asciiTheme="minorHAnsi" w:eastAsiaTheme="minorEastAsia" w:hAnsiTheme="minorHAnsi" w:cstheme="minorBidi"/>
          <w:b w:val="0"/>
          <w:color w:val="auto"/>
          <w:sz w:val="22"/>
          <w:lang w:val="en-US"/>
        </w:rPr>
      </w:pPr>
      <w:r>
        <w:fldChar w:fldCharType="begin"/>
      </w:r>
      <w:r>
        <w:instrText xml:space="preserve"> TOC \o "1-3" </w:instrText>
      </w:r>
      <w:r>
        <w:fldChar w:fldCharType="separate"/>
      </w:r>
      <w:r w:rsidR="006859BC" w:rsidRPr="00F658A6">
        <w:rPr>
          <w:rFonts w:ascii="_GOPA TheSerif Bold E" w:hAnsi="_GOPA TheSerif Bold E"/>
        </w:rPr>
        <w:t>1</w:t>
      </w:r>
      <w:r w:rsidR="006859BC">
        <w:rPr>
          <w:rFonts w:asciiTheme="minorHAnsi" w:eastAsiaTheme="minorEastAsia" w:hAnsiTheme="minorHAnsi" w:cstheme="minorBidi"/>
          <w:b w:val="0"/>
          <w:color w:val="auto"/>
          <w:sz w:val="22"/>
          <w:lang w:val="en-US"/>
        </w:rPr>
        <w:tab/>
      </w:r>
      <w:r w:rsidR="006859BC">
        <w:t>Introduction</w:t>
      </w:r>
      <w:r w:rsidR="006859BC">
        <w:tab/>
      </w:r>
      <w:r w:rsidR="006859BC">
        <w:fldChar w:fldCharType="begin"/>
      </w:r>
      <w:r w:rsidR="006859BC">
        <w:instrText xml:space="preserve"> PAGEREF _Toc57641388 \h </w:instrText>
      </w:r>
      <w:r w:rsidR="006859BC">
        <w:fldChar w:fldCharType="separate"/>
      </w:r>
      <w:r w:rsidR="006859BC">
        <w:t>1</w:t>
      </w:r>
      <w:r w:rsidR="006859BC">
        <w:fldChar w:fldCharType="end"/>
      </w:r>
    </w:p>
    <w:p w14:paraId="0D9C9713" w14:textId="7EC3CDB9" w:rsidR="006859BC" w:rsidRDefault="006859BC">
      <w:pPr>
        <w:pStyle w:val="Sommario2"/>
        <w:tabs>
          <w:tab w:val="left" w:pos="2863"/>
        </w:tabs>
        <w:rPr>
          <w:rFonts w:asciiTheme="minorHAnsi" w:eastAsiaTheme="minorEastAsia" w:hAnsiTheme="minorHAnsi" w:cstheme="minorBidi"/>
          <w:color w:val="auto"/>
          <w:sz w:val="22"/>
          <w:lang w:val="en-US"/>
        </w:rPr>
      </w:pPr>
      <w:r>
        <w:t>1.1</w:t>
      </w:r>
      <w:r>
        <w:rPr>
          <w:rFonts w:asciiTheme="minorHAnsi" w:eastAsiaTheme="minorEastAsia" w:hAnsiTheme="minorHAnsi" w:cstheme="minorBidi"/>
          <w:color w:val="auto"/>
          <w:sz w:val="22"/>
          <w:lang w:val="en-US"/>
        </w:rPr>
        <w:tab/>
      </w:r>
      <w:r>
        <w:t>Contract for Methodological assistance to the LUCAS project</w:t>
      </w:r>
      <w:r>
        <w:tab/>
      </w:r>
      <w:r>
        <w:fldChar w:fldCharType="begin"/>
      </w:r>
      <w:r>
        <w:instrText xml:space="preserve"> PAGEREF _Toc57641389 \h </w:instrText>
      </w:r>
      <w:r>
        <w:fldChar w:fldCharType="separate"/>
      </w:r>
      <w:r>
        <w:t>1</w:t>
      </w:r>
      <w:r>
        <w:fldChar w:fldCharType="end"/>
      </w:r>
    </w:p>
    <w:p w14:paraId="4B5C6E6C" w14:textId="51DEC507" w:rsidR="006859BC" w:rsidRDefault="006859BC">
      <w:pPr>
        <w:pStyle w:val="Sommario2"/>
        <w:tabs>
          <w:tab w:val="left" w:pos="2863"/>
        </w:tabs>
        <w:rPr>
          <w:rFonts w:asciiTheme="minorHAnsi" w:eastAsiaTheme="minorEastAsia" w:hAnsiTheme="minorHAnsi" w:cstheme="minorBidi"/>
          <w:color w:val="auto"/>
          <w:sz w:val="22"/>
          <w:lang w:val="en-US"/>
        </w:rPr>
      </w:pPr>
      <w:r>
        <w:t>1.2</w:t>
      </w:r>
      <w:r>
        <w:rPr>
          <w:rFonts w:asciiTheme="minorHAnsi" w:eastAsiaTheme="minorEastAsia" w:hAnsiTheme="minorHAnsi" w:cstheme="minorBidi"/>
          <w:color w:val="auto"/>
          <w:sz w:val="22"/>
          <w:lang w:val="en-US"/>
        </w:rPr>
        <w:tab/>
      </w:r>
      <w:r>
        <w:t>Task 4 – Statistical results</w:t>
      </w:r>
      <w:r>
        <w:tab/>
      </w:r>
      <w:r>
        <w:fldChar w:fldCharType="begin"/>
      </w:r>
      <w:r>
        <w:instrText xml:space="preserve"> PAGEREF _Toc57641390 \h </w:instrText>
      </w:r>
      <w:r>
        <w:fldChar w:fldCharType="separate"/>
      </w:r>
      <w:r>
        <w:t>2</w:t>
      </w:r>
      <w:r>
        <w:fldChar w:fldCharType="end"/>
      </w:r>
    </w:p>
    <w:p w14:paraId="3404F9C1" w14:textId="3D83C804" w:rsidR="006859BC" w:rsidRDefault="006859BC">
      <w:pPr>
        <w:pStyle w:val="Sommario1"/>
        <w:tabs>
          <w:tab w:val="left" w:pos="2863"/>
        </w:tabs>
        <w:rPr>
          <w:rFonts w:asciiTheme="minorHAnsi" w:eastAsiaTheme="minorEastAsia" w:hAnsiTheme="minorHAnsi" w:cstheme="minorBidi"/>
          <w:b w:val="0"/>
          <w:color w:val="auto"/>
          <w:sz w:val="22"/>
          <w:lang w:val="en-US"/>
        </w:rPr>
      </w:pPr>
      <w:r w:rsidRPr="00F658A6">
        <w:rPr>
          <w:rFonts w:ascii="_GOPA TheSerif Bold E" w:hAnsi="_GOPA TheSerif Bold E"/>
        </w:rPr>
        <w:t>2</w:t>
      </w:r>
      <w:r>
        <w:rPr>
          <w:rFonts w:asciiTheme="minorHAnsi" w:eastAsiaTheme="minorEastAsia" w:hAnsiTheme="minorHAnsi" w:cstheme="minorBidi"/>
          <w:b w:val="0"/>
          <w:color w:val="auto"/>
          <w:sz w:val="22"/>
          <w:lang w:val="en-US"/>
        </w:rPr>
        <w:tab/>
      </w:r>
      <w:r>
        <w:t>Activities by Sub-Task</w:t>
      </w:r>
      <w:r>
        <w:tab/>
      </w:r>
      <w:r>
        <w:fldChar w:fldCharType="begin"/>
      </w:r>
      <w:r>
        <w:instrText xml:space="preserve"> PAGEREF _Toc57641391 \h </w:instrText>
      </w:r>
      <w:r>
        <w:fldChar w:fldCharType="separate"/>
      </w:r>
      <w:r>
        <w:t>4</w:t>
      </w:r>
      <w:r>
        <w:fldChar w:fldCharType="end"/>
      </w:r>
    </w:p>
    <w:p w14:paraId="3DEE36C2" w14:textId="138C66A4" w:rsidR="006859BC" w:rsidRDefault="006859BC">
      <w:pPr>
        <w:pStyle w:val="Sommario2"/>
        <w:tabs>
          <w:tab w:val="left" w:pos="2863"/>
        </w:tabs>
        <w:rPr>
          <w:rFonts w:asciiTheme="minorHAnsi" w:eastAsiaTheme="minorEastAsia" w:hAnsiTheme="minorHAnsi" w:cstheme="minorBidi"/>
          <w:color w:val="auto"/>
          <w:sz w:val="22"/>
          <w:lang w:val="en-US"/>
        </w:rPr>
      </w:pPr>
      <w:r>
        <w:t>2.1</w:t>
      </w:r>
      <w:r>
        <w:rPr>
          <w:rFonts w:asciiTheme="minorHAnsi" w:eastAsiaTheme="minorEastAsia" w:hAnsiTheme="minorHAnsi" w:cstheme="minorBidi"/>
          <w:color w:val="auto"/>
          <w:sz w:val="22"/>
          <w:lang w:val="en-US"/>
        </w:rPr>
        <w:tab/>
      </w:r>
      <w:r>
        <w:t>Sub-Task 4.1 ´Preparation of the sampled data´</w:t>
      </w:r>
      <w:r>
        <w:tab/>
      </w:r>
      <w:r>
        <w:fldChar w:fldCharType="begin"/>
      </w:r>
      <w:r>
        <w:instrText xml:space="preserve"> PAGEREF _Toc57641392 \h </w:instrText>
      </w:r>
      <w:r>
        <w:fldChar w:fldCharType="separate"/>
      </w:r>
      <w:r>
        <w:t>4</w:t>
      </w:r>
      <w:r>
        <w:fldChar w:fldCharType="end"/>
      </w:r>
    </w:p>
    <w:p w14:paraId="76B77B8D" w14:textId="7665EE48" w:rsidR="006859BC" w:rsidRDefault="006859BC">
      <w:pPr>
        <w:pStyle w:val="Sommario2"/>
        <w:tabs>
          <w:tab w:val="left" w:pos="2863"/>
        </w:tabs>
        <w:rPr>
          <w:rFonts w:asciiTheme="minorHAnsi" w:eastAsiaTheme="minorEastAsia" w:hAnsiTheme="minorHAnsi" w:cstheme="minorBidi"/>
          <w:color w:val="auto"/>
          <w:sz w:val="22"/>
          <w:lang w:val="en-US"/>
        </w:rPr>
      </w:pPr>
      <w:r>
        <w:t>2.2</w:t>
      </w:r>
      <w:r>
        <w:rPr>
          <w:rFonts w:asciiTheme="minorHAnsi" w:eastAsiaTheme="minorEastAsia" w:hAnsiTheme="minorHAnsi" w:cstheme="minorBidi"/>
          <w:color w:val="auto"/>
          <w:sz w:val="22"/>
          <w:lang w:val="en-US"/>
        </w:rPr>
        <w:tab/>
      </w:r>
      <w:r>
        <w:t>Sub-Tasks 4.2 ´Analysis and evaluation of the previous estimation procedures´</w:t>
      </w:r>
      <w:r>
        <w:tab/>
      </w:r>
      <w:r>
        <w:fldChar w:fldCharType="begin"/>
      </w:r>
      <w:r>
        <w:instrText xml:space="preserve"> PAGEREF _Toc57641393 \h </w:instrText>
      </w:r>
      <w:r>
        <w:fldChar w:fldCharType="separate"/>
      </w:r>
      <w:r>
        <w:t>4</w:t>
      </w:r>
      <w:r>
        <w:fldChar w:fldCharType="end"/>
      </w:r>
    </w:p>
    <w:p w14:paraId="780BD092" w14:textId="79369CD3" w:rsidR="006859BC" w:rsidRDefault="006859BC">
      <w:pPr>
        <w:pStyle w:val="Sommario2"/>
        <w:tabs>
          <w:tab w:val="left" w:pos="2863"/>
        </w:tabs>
        <w:rPr>
          <w:rFonts w:asciiTheme="minorHAnsi" w:eastAsiaTheme="minorEastAsia" w:hAnsiTheme="minorHAnsi" w:cstheme="minorBidi"/>
          <w:color w:val="auto"/>
          <w:sz w:val="22"/>
          <w:lang w:val="en-US"/>
        </w:rPr>
      </w:pPr>
      <w:r>
        <w:t>2.3</w:t>
      </w:r>
      <w:r>
        <w:rPr>
          <w:rFonts w:asciiTheme="minorHAnsi" w:eastAsiaTheme="minorEastAsia" w:hAnsiTheme="minorHAnsi" w:cstheme="minorBidi"/>
          <w:color w:val="auto"/>
          <w:sz w:val="22"/>
          <w:lang w:val="en-US"/>
        </w:rPr>
        <w:tab/>
      </w:r>
      <w:r>
        <w:t>Sub-Tasks 4.3 ´Re-weighting of microdata´</w:t>
      </w:r>
      <w:r>
        <w:tab/>
      </w:r>
      <w:r>
        <w:fldChar w:fldCharType="begin"/>
      </w:r>
      <w:r>
        <w:instrText xml:space="preserve"> PAGEREF _Toc57641394 \h </w:instrText>
      </w:r>
      <w:r>
        <w:fldChar w:fldCharType="separate"/>
      </w:r>
      <w:r>
        <w:t>5</w:t>
      </w:r>
      <w:r>
        <w:fldChar w:fldCharType="end"/>
      </w:r>
    </w:p>
    <w:p w14:paraId="784D7715" w14:textId="0DD42098" w:rsidR="006859BC" w:rsidRDefault="006859BC">
      <w:pPr>
        <w:pStyle w:val="Sommario2"/>
        <w:tabs>
          <w:tab w:val="left" w:pos="2863"/>
        </w:tabs>
        <w:rPr>
          <w:rFonts w:asciiTheme="minorHAnsi" w:eastAsiaTheme="minorEastAsia" w:hAnsiTheme="minorHAnsi" w:cstheme="minorBidi"/>
          <w:color w:val="auto"/>
          <w:sz w:val="22"/>
          <w:lang w:val="en-US"/>
        </w:rPr>
      </w:pPr>
      <w:r>
        <w:t>2.4</w:t>
      </w:r>
      <w:r>
        <w:rPr>
          <w:rFonts w:asciiTheme="minorHAnsi" w:eastAsiaTheme="minorEastAsia" w:hAnsiTheme="minorHAnsi" w:cstheme="minorBidi"/>
          <w:color w:val="auto"/>
          <w:sz w:val="22"/>
          <w:lang w:val="en-US"/>
        </w:rPr>
        <w:tab/>
      </w:r>
      <w:r>
        <w:t>Sub-Tasks 4.4 ´Production of estimates and related sampling errors´</w:t>
      </w:r>
      <w:r>
        <w:tab/>
      </w:r>
      <w:r>
        <w:fldChar w:fldCharType="begin"/>
      </w:r>
      <w:r>
        <w:instrText xml:space="preserve"> PAGEREF _Toc57641397 \h </w:instrText>
      </w:r>
      <w:r>
        <w:fldChar w:fldCharType="separate"/>
      </w:r>
      <w:r>
        <w:t>6</w:t>
      </w:r>
      <w:r>
        <w:fldChar w:fldCharType="end"/>
      </w:r>
    </w:p>
    <w:p w14:paraId="4EDE5F2F" w14:textId="139FA223" w:rsidR="006859BC" w:rsidRDefault="006859BC">
      <w:pPr>
        <w:pStyle w:val="Sommario2"/>
        <w:tabs>
          <w:tab w:val="left" w:pos="2863"/>
        </w:tabs>
        <w:rPr>
          <w:rFonts w:asciiTheme="minorHAnsi" w:eastAsiaTheme="minorEastAsia" w:hAnsiTheme="minorHAnsi" w:cstheme="minorBidi"/>
          <w:color w:val="auto"/>
          <w:sz w:val="22"/>
          <w:lang w:val="en-US"/>
        </w:rPr>
      </w:pPr>
      <w:r>
        <w:t>2.5</w:t>
      </w:r>
      <w:r>
        <w:rPr>
          <w:rFonts w:asciiTheme="minorHAnsi" w:eastAsiaTheme="minorEastAsia" w:hAnsiTheme="minorHAnsi" w:cstheme="minorBidi"/>
          <w:color w:val="auto"/>
          <w:sz w:val="22"/>
          <w:lang w:val="en-US"/>
        </w:rPr>
        <w:tab/>
      </w:r>
      <w:r>
        <w:t>Sub-Tasks 4.5 ´Formatting of estimates accordingly to Eurostat standards´</w:t>
      </w:r>
      <w:r>
        <w:tab/>
      </w:r>
      <w:r>
        <w:fldChar w:fldCharType="begin"/>
      </w:r>
      <w:r>
        <w:instrText xml:space="preserve"> PAGEREF _Toc57641398 \h </w:instrText>
      </w:r>
      <w:r>
        <w:fldChar w:fldCharType="separate"/>
      </w:r>
      <w:r>
        <w:t>7</w:t>
      </w:r>
      <w:r>
        <w:fldChar w:fldCharType="end"/>
      </w:r>
    </w:p>
    <w:p w14:paraId="38B8264F" w14:textId="43F65FF9" w:rsidR="00A115A9" w:rsidRDefault="0011375B" w:rsidP="003E7E82">
      <w:pPr>
        <w:pStyle w:val="Sommario1"/>
        <w:tabs>
          <w:tab w:val="clear" w:pos="9345"/>
          <w:tab w:val="left" w:pos="440"/>
          <w:tab w:val="right" w:leader="dot" w:pos="9072"/>
        </w:tabs>
        <w:ind w:right="992"/>
      </w:pPr>
      <w:r>
        <w:fldChar w:fldCharType="end"/>
      </w:r>
    </w:p>
    <w:p w14:paraId="0BA28369" w14:textId="77777777" w:rsidR="008C2B96" w:rsidRDefault="008C2B96" w:rsidP="008C2B96"/>
    <w:p w14:paraId="74981D65" w14:textId="77777777" w:rsidR="008C2B96" w:rsidRDefault="008C2B96" w:rsidP="008C2B96"/>
    <w:p w14:paraId="0AACAC1F" w14:textId="77777777" w:rsidR="008C2B96" w:rsidRDefault="008C2B96" w:rsidP="008C2B96"/>
    <w:p w14:paraId="1D53E1A1" w14:textId="77777777" w:rsidR="008C2B96" w:rsidRDefault="008C2B96" w:rsidP="008C2B96"/>
    <w:p w14:paraId="36039217" w14:textId="77777777" w:rsidR="008C2B96" w:rsidRPr="008C2B96" w:rsidRDefault="008C2B96" w:rsidP="008C2B96"/>
    <w:p w14:paraId="42084376" w14:textId="77777777" w:rsidR="00A115A9" w:rsidRPr="004A4952" w:rsidRDefault="00AA4EA7" w:rsidP="004D75C6">
      <w:pPr>
        <w:pStyle w:val="ZExecutiveSummary"/>
      </w:pPr>
      <w:r w:rsidRPr="004A4952">
        <w:t>An</w:t>
      </w:r>
      <w:r w:rsidR="00685F03">
        <w:t>nexes</w:t>
      </w:r>
    </w:p>
    <w:p w14:paraId="5210EE2B" w14:textId="77777777" w:rsidR="00A115A9" w:rsidRDefault="00A115A9"/>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25"/>
        <w:gridCol w:w="7519"/>
      </w:tblGrid>
      <w:tr w:rsidR="00324EE7" w:rsidRPr="007E6027" w14:paraId="79FE796A" w14:textId="77777777" w:rsidTr="00D61B8E">
        <w:trPr>
          <w:trHeight w:val="397"/>
        </w:trPr>
        <w:tc>
          <w:tcPr>
            <w:tcW w:w="1825" w:type="dxa"/>
            <w:shd w:val="clear" w:color="auto" w:fill="D4E6ED"/>
            <w:vAlign w:val="center"/>
          </w:tcPr>
          <w:p w14:paraId="6E8DBB77" w14:textId="77777777" w:rsidR="00324EE7" w:rsidRPr="00A743EC" w:rsidRDefault="00324EE7" w:rsidP="00D61B8E">
            <w:pPr>
              <w:pStyle w:val="FTableheading"/>
              <w:rPr>
                <w:rFonts w:ascii="_GOPA TheSerif Light" w:hAnsi="_GOPA TheSerif Light"/>
              </w:rPr>
            </w:pPr>
            <w:r w:rsidRPr="00A743EC">
              <w:rPr>
                <w:rFonts w:ascii="_GOPA TheSerif Light" w:hAnsi="_GOPA TheSerif Light"/>
              </w:rPr>
              <w:t>Annex 1</w:t>
            </w:r>
          </w:p>
        </w:tc>
        <w:tc>
          <w:tcPr>
            <w:tcW w:w="7519" w:type="dxa"/>
            <w:shd w:val="clear" w:color="auto" w:fill="DFE9ED"/>
            <w:vAlign w:val="center"/>
          </w:tcPr>
          <w:p w14:paraId="4E5DA7E2" w14:textId="05F1EA01" w:rsidR="00324EE7" w:rsidRPr="00A743EC" w:rsidRDefault="006B6FB0" w:rsidP="00D61B8E">
            <w:pPr>
              <w:pStyle w:val="FTableText"/>
              <w:rPr>
                <w:rFonts w:ascii="_GOPA TheSerif Light" w:hAnsi="_GOPA TheSerif Light"/>
              </w:rPr>
            </w:pPr>
            <w:proofErr w:type="spellStart"/>
            <w:r>
              <w:rPr>
                <w:rFonts w:ascii="_GOPA TheSerif Light" w:hAnsi="_GOPA TheSerif Light"/>
              </w:rPr>
              <w:t>Fao</w:t>
            </w:r>
            <w:proofErr w:type="spellEnd"/>
            <w:r>
              <w:rPr>
                <w:rFonts w:ascii="_GOPA TheSerif Light" w:hAnsi="_GOPA TheSerif Light"/>
              </w:rPr>
              <w:t xml:space="preserve"> class calculation</w:t>
            </w:r>
          </w:p>
        </w:tc>
      </w:tr>
      <w:tr w:rsidR="00324EE7" w:rsidRPr="007E6027" w14:paraId="2B882EE1" w14:textId="77777777" w:rsidTr="00D61B8E">
        <w:trPr>
          <w:trHeight w:val="397"/>
        </w:trPr>
        <w:tc>
          <w:tcPr>
            <w:tcW w:w="1825" w:type="dxa"/>
            <w:shd w:val="clear" w:color="auto" w:fill="D4E6ED"/>
            <w:vAlign w:val="center"/>
          </w:tcPr>
          <w:p w14:paraId="3284E26D" w14:textId="77777777" w:rsidR="00324EE7" w:rsidRPr="00A743EC" w:rsidRDefault="00324EE7" w:rsidP="00D61B8E">
            <w:pPr>
              <w:pStyle w:val="FTableheading"/>
              <w:rPr>
                <w:rFonts w:ascii="_GOPA TheSerif Light" w:hAnsi="_GOPA TheSerif Light"/>
              </w:rPr>
            </w:pPr>
            <w:r w:rsidRPr="00A743EC">
              <w:rPr>
                <w:rFonts w:ascii="_GOPA TheSerif Light" w:hAnsi="_GOPA TheSerif Light"/>
              </w:rPr>
              <w:t>Annex 2</w:t>
            </w:r>
          </w:p>
        </w:tc>
        <w:tc>
          <w:tcPr>
            <w:tcW w:w="7519" w:type="dxa"/>
            <w:shd w:val="clear" w:color="auto" w:fill="DFE9ED"/>
            <w:vAlign w:val="center"/>
          </w:tcPr>
          <w:p w14:paraId="2EEF4072" w14:textId="6F326E1F" w:rsidR="00324EE7" w:rsidRPr="00A743EC" w:rsidRDefault="006B6FB0" w:rsidP="00D61B8E">
            <w:pPr>
              <w:pStyle w:val="FTableText"/>
              <w:rPr>
                <w:rFonts w:ascii="_GOPA TheSerif Light" w:hAnsi="_GOPA TheSerif Light"/>
              </w:rPr>
            </w:pPr>
            <w:r>
              <w:rPr>
                <w:rFonts w:ascii="_GOPA TheSerif Light" w:hAnsi="_GOPA TheSerif Light"/>
              </w:rPr>
              <w:t>Technical execution flow</w:t>
            </w:r>
          </w:p>
        </w:tc>
      </w:tr>
      <w:tr w:rsidR="006B6FB0" w:rsidRPr="007E6027" w14:paraId="66738A37" w14:textId="77777777" w:rsidTr="00D61B8E">
        <w:trPr>
          <w:trHeight w:val="397"/>
        </w:trPr>
        <w:tc>
          <w:tcPr>
            <w:tcW w:w="1825" w:type="dxa"/>
            <w:shd w:val="clear" w:color="auto" w:fill="D4E6ED"/>
            <w:vAlign w:val="center"/>
          </w:tcPr>
          <w:p w14:paraId="62C02545" w14:textId="69C66B93" w:rsidR="006B6FB0" w:rsidRPr="00A743EC" w:rsidRDefault="006B6FB0" w:rsidP="00D61B8E">
            <w:pPr>
              <w:pStyle w:val="FTableheading"/>
              <w:rPr>
                <w:rFonts w:ascii="_GOPA TheSerif Light" w:hAnsi="_GOPA TheSerif Light"/>
              </w:rPr>
            </w:pPr>
            <w:r>
              <w:rPr>
                <w:rFonts w:ascii="_GOPA TheSerif Light" w:hAnsi="_GOPA TheSerif Light"/>
              </w:rPr>
              <w:t>Annex 3</w:t>
            </w:r>
          </w:p>
        </w:tc>
        <w:tc>
          <w:tcPr>
            <w:tcW w:w="7519" w:type="dxa"/>
            <w:shd w:val="clear" w:color="auto" w:fill="DFE9ED"/>
            <w:vAlign w:val="center"/>
          </w:tcPr>
          <w:p w14:paraId="0062B983" w14:textId="1EBFDC70" w:rsidR="006B6FB0" w:rsidRDefault="006B6FB0" w:rsidP="00D61B8E">
            <w:pPr>
              <w:pStyle w:val="FTableText"/>
              <w:rPr>
                <w:rFonts w:ascii="_GOPA TheSerif Light" w:hAnsi="_GOPA TheSerif Light"/>
              </w:rPr>
            </w:pPr>
            <w:r>
              <w:rPr>
                <w:rFonts w:ascii="_GOPA TheSerif Light" w:hAnsi="_GOPA TheSerif Light"/>
              </w:rPr>
              <w:t>Details on SAS scripts</w:t>
            </w:r>
          </w:p>
        </w:tc>
      </w:tr>
      <w:tr w:rsidR="006B6FB0" w:rsidRPr="007E6027" w14:paraId="65EFF22D" w14:textId="77777777" w:rsidTr="00D61B8E">
        <w:trPr>
          <w:trHeight w:val="397"/>
        </w:trPr>
        <w:tc>
          <w:tcPr>
            <w:tcW w:w="1825" w:type="dxa"/>
            <w:shd w:val="clear" w:color="auto" w:fill="D4E6ED"/>
            <w:vAlign w:val="center"/>
          </w:tcPr>
          <w:p w14:paraId="0750F8E0" w14:textId="6EE46BB4" w:rsidR="006B6FB0" w:rsidRDefault="006B6FB0" w:rsidP="00D61B8E">
            <w:pPr>
              <w:pStyle w:val="FTableheading"/>
              <w:rPr>
                <w:rFonts w:ascii="_GOPA TheSerif Light" w:hAnsi="_GOPA TheSerif Light"/>
              </w:rPr>
            </w:pPr>
            <w:r>
              <w:rPr>
                <w:rFonts w:ascii="_GOPA TheSerif Light" w:hAnsi="_GOPA TheSerif Light"/>
              </w:rPr>
              <w:t>Annex 4</w:t>
            </w:r>
          </w:p>
        </w:tc>
        <w:tc>
          <w:tcPr>
            <w:tcW w:w="7519" w:type="dxa"/>
            <w:shd w:val="clear" w:color="auto" w:fill="DFE9ED"/>
            <w:vAlign w:val="center"/>
          </w:tcPr>
          <w:p w14:paraId="48685775" w14:textId="46998CC1" w:rsidR="006B6FB0" w:rsidRDefault="006B6FB0" w:rsidP="00D61B8E">
            <w:pPr>
              <w:pStyle w:val="FTableText"/>
              <w:rPr>
                <w:rFonts w:ascii="_GOPA TheSerif Light" w:hAnsi="_GOPA TheSerif Light"/>
              </w:rPr>
            </w:pPr>
            <w:r>
              <w:rPr>
                <w:rFonts w:ascii="_GOPA TheSerif Light" w:hAnsi="_GOPA TheSerif Light"/>
              </w:rPr>
              <w:t>Details on R scripts</w:t>
            </w:r>
          </w:p>
        </w:tc>
      </w:tr>
    </w:tbl>
    <w:p w14:paraId="227B42EF" w14:textId="77777777" w:rsidR="00324EE7" w:rsidRDefault="00324EE7"/>
    <w:p w14:paraId="6DC39274" w14:textId="77777777" w:rsidR="00A115A9" w:rsidRPr="004A4952" w:rsidRDefault="00A115A9">
      <w:pPr>
        <w:sectPr w:rsidR="00A115A9" w:rsidRPr="004A4952" w:rsidSect="008C4621">
          <w:headerReference w:type="default" r:id="rId16"/>
          <w:footerReference w:type="default" r:id="rId17"/>
          <w:pgSz w:w="11907" w:h="16840"/>
          <w:pgMar w:top="1701" w:right="1134" w:bottom="1644" w:left="1701" w:header="1077" w:footer="686" w:gutter="0"/>
          <w:pgNumType w:fmt="lowerRoman" w:start="1"/>
          <w:cols w:space="227"/>
        </w:sectPr>
      </w:pPr>
    </w:p>
    <w:p w14:paraId="02D65EDC" w14:textId="77777777" w:rsidR="00A115A9" w:rsidRPr="004D75C6" w:rsidRDefault="00FB116F" w:rsidP="004D75C6">
      <w:pPr>
        <w:pStyle w:val="Titolo1"/>
      </w:pPr>
      <w:bookmarkStart w:id="0" w:name="_Toc57641388"/>
      <w:r w:rsidRPr="004D75C6">
        <w:lastRenderedPageBreak/>
        <w:t>Introduction</w:t>
      </w:r>
      <w:bookmarkEnd w:id="0"/>
    </w:p>
    <w:p w14:paraId="7501D4FE" w14:textId="77777777" w:rsidR="00A115A9" w:rsidRPr="004A4952" w:rsidRDefault="004D2B44" w:rsidP="00685F03">
      <w:pPr>
        <w:pStyle w:val="Titolo2"/>
      </w:pPr>
      <w:bookmarkStart w:id="1" w:name="_Toc57641389"/>
      <w:r>
        <w:t>Contract for Methodological assistance to the LUCAS project</w:t>
      </w:r>
      <w:bookmarkEnd w:id="1"/>
    </w:p>
    <w:p w14:paraId="62550185" w14:textId="77777777" w:rsidR="004D2B44" w:rsidRDefault="004D2B44" w:rsidP="00951470">
      <w:pPr>
        <w:spacing w:before="240"/>
        <w:jc w:val="both"/>
      </w:pPr>
      <w:r>
        <w:t>This report is produced in the frame of the specific contract on ‘</w:t>
      </w:r>
      <w:r w:rsidRPr="000946F4">
        <w:t>Methodological assistance to the LUCAS project</w:t>
      </w:r>
      <w:r>
        <w:t>’, specific c</w:t>
      </w:r>
      <w:r w:rsidRPr="00751E10">
        <w:t>ontract N° SC 000011 ESTAT 2018.0086-2018.0182</w:t>
      </w:r>
      <w:r>
        <w:t>, in the frame of the Eurostat framework contract, Lot 1: Supply of statistical services in statistical methodology (framework contract number 2018.0086), implemented by GOPA Joint Venture (GOPA)</w:t>
      </w:r>
      <w:r w:rsidRPr="0DF21AC0">
        <w:t>.</w:t>
      </w:r>
    </w:p>
    <w:p w14:paraId="722835C9" w14:textId="007C8B4B" w:rsidR="004D2B44" w:rsidRDefault="004D2B44" w:rsidP="00951470">
      <w:pPr>
        <w:jc w:val="both"/>
      </w:pPr>
      <w:r>
        <w:t>The objective of the project is the improvement of the Land Use/Cover Area frame Survey (LUCAS) considering not only the topics specific to one single survey (</w:t>
      </w:r>
      <w:r w:rsidR="00B96123">
        <w:t>e.g.,</w:t>
      </w:r>
      <w:r>
        <w:t xml:space="preserve"> quality, estimation and relevance of the results), but also the coherence of the past and the future of LUCAS rounds.</w:t>
      </w:r>
    </w:p>
    <w:p w14:paraId="0BA4647F" w14:textId="77777777" w:rsidR="004D2B44" w:rsidRDefault="004D2B44" w:rsidP="00951470">
      <w:pPr>
        <w:jc w:val="both"/>
      </w:pPr>
      <w:r>
        <w:t>The methodology of LUCAS has been continuously improved; an important number of different features is collected besides the recording of physical land cover and socio-economic land use. In 2013 in a similar approach, a first analysis of the unlikely changes between 2009 and 2012 was carried out to draw valuable conclusions from this comparison. This means that generally the improvements of each round were made taking into account the lessons of the past. Now, starting from these data and experience gathered in the previous rounds</w:t>
      </w:r>
      <w:r w:rsidRPr="08C86718">
        <w:t xml:space="preserve">, </w:t>
      </w:r>
      <w:r>
        <w:t>the in-depth analysis of all the LUCAS surveys in an integrated manner is subject of this contract. Possibly suggestions and ideas oriented to an improved design for the future surveys will be provided</w:t>
      </w:r>
      <w:r w:rsidRPr="08C86718">
        <w:t>.</w:t>
      </w:r>
      <w:r>
        <w:t xml:space="preserve"> The resulting changes should be applied in the next rounds of LUCAS (starting with the upcoming one in 2022).</w:t>
      </w:r>
    </w:p>
    <w:p w14:paraId="3CB01502" w14:textId="0B5835BD" w:rsidR="004D2B44" w:rsidRDefault="004D2B44" w:rsidP="00951470">
      <w:pPr>
        <w:jc w:val="both"/>
      </w:pPr>
      <w:r>
        <w:t>LUCAS outputs include the microdata, the photos, the soil samples and the statistical tables produced by Eurostat based on the collected data. These data, apart from providing harmonised statistics on land cover (LC) and land use (LU) at European Union (EU) level are also used for a variety of environmental and socioeconomic projects related to a wide range of EU policy areas. Moreover, the LUCAS data is used as ground control data for the production, verification and validation of Copernicus products derived from satellite data (</w:t>
      </w:r>
      <w:r w:rsidR="00B96123">
        <w:t>i.e.,</w:t>
      </w:r>
      <w:r>
        <w:t xml:space="preserve"> CORINE Land Cover and </w:t>
      </w:r>
      <w:proofErr w:type="gramStart"/>
      <w:r>
        <w:t>High Resolution</w:t>
      </w:r>
      <w:proofErr w:type="gramEnd"/>
      <w:r>
        <w:t xml:space="preserve"> Layers). Therefore, the relevance of LUCAS data implies a sound quality assessment of all the aspects of the survey. </w:t>
      </w:r>
    </w:p>
    <w:p w14:paraId="4A22C265" w14:textId="77777777" w:rsidR="004D2B44" w:rsidRDefault="004D2B44" w:rsidP="00951470">
      <w:pPr>
        <w:jc w:val="both"/>
      </w:pPr>
      <w:r>
        <w:t>The methodological support offered by GOPA in the frame of this contract targets the actual and</w:t>
      </w:r>
      <w:r w:rsidRPr="08C86718">
        <w:t xml:space="preserve"> </w:t>
      </w:r>
      <w:r>
        <w:t xml:space="preserve">previous data collections for LUCAS. This means checking the coherence and comparability of the micro data across the different survey rounds, the quality of the procedures used for the data collection and the coherence of LUCAS estimates with other national and EU sources. In addition, recommendations will be provided to increase the value of the LUCAS results towards the generic public use and other EU institutions or agencies. </w:t>
      </w:r>
    </w:p>
    <w:p w14:paraId="32888046" w14:textId="77777777" w:rsidR="004D2B44" w:rsidRDefault="004D2B44" w:rsidP="00951470">
      <w:pPr>
        <w:jc w:val="both"/>
      </w:pPr>
      <w:r w:rsidRPr="000946F4">
        <w:t xml:space="preserve">In concrete, the project aims to support the Eurostat </w:t>
      </w:r>
      <w:r>
        <w:t>LUCAS team in the following tasks.</w:t>
      </w:r>
    </w:p>
    <w:p w14:paraId="39ADC044" w14:textId="77777777" w:rsidR="004D2B44" w:rsidRPr="00F243A5" w:rsidRDefault="004D2B44" w:rsidP="004D2B44">
      <w:pPr>
        <w:pStyle w:val="Didascalia"/>
      </w:pPr>
      <w:r>
        <w:t xml:space="preserve">Table </w:t>
      </w:r>
      <w:r>
        <w:fldChar w:fldCharType="begin"/>
      </w:r>
      <w:r>
        <w:instrText xml:space="preserve"> SEQ Table \* ARABIC </w:instrText>
      </w:r>
      <w:r>
        <w:fldChar w:fldCharType="separate"/>
      </w:r>
      <w:r>
        <w:rPr>
          <w:noProof/>
        </w:rPr>
        <w:t>1</w:t>
      </w:r>
      <w:r>
        <w:fldChar w:fldCharType="end"/>
      </w:r>
      <w:r>
        <w:t>: List of LUCAS tasks</w:t>
      </w:r>
    </w:p>
    <w:tbl>
      <w:tblPr>
        <w:tblStyle w:val="TableGOPA"/>
        <w:tblW w:w="9067" w:type="dxa"/>
        <w:tblLook w:val="04A0" w:firstRow="1" w:lastRow="0" w:firstColumn="1" w:lastColumn="0" w:noHBand="0" w:noVBand="1"/>
      </w:tblPr>
      <w:tblGrid>
        <w:gridCol w:w="1168"/>
        <w:gridCol w:w="7899"/>
      </w:tblGrid>
      <w:tr w:rsidR="004D2B44" w:rsidRPr="000B7EEA" w14:paraId="7C1B29B2" w14:textId="77777777" w:rsidTr="00D61B8E">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168" w:type="dxa"/>
            <w:hideMark/>
          </w:tcPr>
          <w:p w14:paraId="59B5CB71" w14:textId="77777777" w:rsidR="004D2B44" w:rsidRPr="00B11B78" w:rsidRDefault="004D2B44" w:rsidP="00D61B8E">
            <w:pPr>
              <w:pStyle w:val="TText"/>
              <w:rPr>
                <w:b/>
                <w:lang w:val="en-US"/>
              </w:rPr>
            </w:pPr>
            <w:r w:rsidRPr="00B11B78">
              <w:rPr>
                <w:b/>
                <w:lang w:val="en-US"/>
              </w:rPr>
              <w:lastRenderedPageBreak/>
              <w:t>Task #</w:t>
            </w:r>
          </w:p>
        </w:tc>
        <w:tc>
          <w:tcPr>
            <w:tcW w:w="7899" w:type="dxa"/>
            <w:hideMark/>
          </w:tcPr>
          <w:p w14:paraId="2E4A869E" w14:textId="77777777" w:rsidR="004D2B44" w:rsidRPr="00B11B78" w:rsidRDefault="004D2B44" w:rsidP="00D61B8E">
            <w:pPr>
              <w:pStyle w:val="TText"/>
              <w:cnfStyle w:val="100000000000" w:firstRow="1" w:lastRow="0" w:firstColumn="0" w:lastColumn="0" w:oddVBand="0" w:evenVBand="0" w:oddHBand="0" w:evenHBand="0" w:firstRowFirstColumn="0" w:firstRowLastColumn="0" w:lastRowFirstColumn="0" w:lastRowLastColumn="0"/>
              <w:rPr>
                <w:b/>
                <w:lang w:val="en-US"/>
              </w:rPr>
            </w:pPr>
            <w:r w:rsidRPr="00B11B78">
              <w:rPr>
                <w:b/>
                <w:lang w:val="en-US"/>
              </w:rPr>
              <w:t>Description</w:t>
            </w:r>
          </w:p>
        </w:tc>
      </w:tr>
      <w:tr w:rsidR="004D2B44" w:rsidRPr="000B7EEA" w14:paraId="45ABAE91" w14:textId="77777777" w:rsidTr="00D61B8E">
        <w:trPr>
          <w:trHeight w:val="162"/>
        </w:trPr>
        <w:tc>
          <w:tcPr>
            <w:cnfStyle w:val="001000000000" w:firstRow="0" w:lastRow="0" w:firstColumn="1" w:lastColumn="0" w:oddVBand="0" w:evenVBand="0" w:oddHBand="0" w:evenHBand="0" w:firstRowFirstColumn="0" w:firstRowLastColumn="0" w:lastRowFirstColumn="0" w:lastRowLastColumn="0"/>
            <w:tcW w:w="1168" w:type="dxa"/>
            <w:hideMark/>
          </w:tcPr>
          <w:p w14:paraId="391B8AC0" w14:textId="77777777" w:rsidR="004D2B44" w:rsidRPr="000B7EEA" w:rsidRDefault="004D2B44" w:rsidP="00D61B8E">
            <w:pPr>
              <w:pStyle w:val="TText"/>
              <w:rPr>
                <w:lang w:val="en-US"/>
              </w:rPr>
            </w:pPr>
            <w:r w:rsidRPr="000B7EEA">
              <w:rPr>
                <w:lang w:val="en-US"/>
              </w:rPr>
              <w:t>1</w:t>
            </w:r>
          </w:p>
        </w:tc>
        <w:tc>
          <w:tcPr>
            <w:tcW w:w="7899" w:type="dxa"/>
            <w:hideMark/>
          </w:tcPr>
          <w:p w14:paraId="70A6AF9B" w14:textId="77777777" w:rsidR="004D2B44" w:rsidRPr="000B7EEA" w:rsidRDefault="004D2B44" w:rsidP="00D61B8E">
            <w:pPr>
              <w:pStyle w:val="TText"/>
              <w:cnfStyle w:val="000000000000" w:firstRow="0" w:lastRow="0" w:firstColumn="0" w:lastColumn="0" w:oddVBand="0" w:evenVBand="0" w:oddHBand="0" w:evenHBand="0" w:firstRowFirstColumn="0" w:firstRowLastColumn="0" w:lastRowFirstColumn="0" w:lastRowLastColumn="0"/>
              <w:rPr>
                <w:lang w:val="en-US"/>
              </w:rPr>
            </w:pPr>
            <w:r w:rsidRPr="000B7EEA">
              <w:rPr>
                <w:lang w:val="en-US"/>
              </w:rPr>
              <w:t>Quality analysis for individual data points</w:t>
            </w:r>
          </w:p>
        </w:tc>
      </w:tr>
      <w:tr w:rsidR="004D2B44" w:rsidRPr="000B7EEA" w14:paraId="7C7F0732" w14:textId="77777777" w:rsidTr="00D61B8E">
        <w:trPr>
          <w:trHeight w:val="240"/>
        </w:trPr>
        <w:tc>
          <w:tcPr>
            <w:cnfStyle w:val="001000000000" w:firstRow="0" w:lastRow="0" w:firstColumn="1" w:lastColumn="0" w:oddVBand="0" w:evenVBand="0" w:oddHBand="0" w:evenHBand="0" w:firstRowFirstColumn="0" w:firstRowLastColumn="0" w:lastRowFirstColumn="0" w:lastRowLastColumn="0"/>
            <w:tcW w:w="1168" w:type="dxa"/>
            <w:hideMark/>
          </w:tcPr>
          <w:p w14:paraId="6654C1D2" w14:textId="77777777" w:rsidR="004D2B44" w:rsidRPr="00D660D1" w:rsidRDefault="004D2B44" w:rsidP="00D61B8E">
            <w:pPr>
              <w:pStyle w:val="TText"/>
              <w:rPr>
                <w:lang w:val="en-US"/>
              </w:rPr>
            </w:pPr>
            <w:r w:rsidRPr="00D660D1">
              <w:rPr>
                <w:lang w:val="en-US"/>
              </w:rPr>
              <w:t>2</w:t>
            </w:r>
          </w:p>
        </w:tc>
        <w:tc>
          <w:tcPr>
            <w:tcW w:w="7899" w:type="dxa"/>
            <w:hideMark/>
          </w:tcPr>
          <w:p w14:paraId="5C9C8AA0" w14:textId="77777777" w:rsidR="004D2B44" w:rsidRPr="004D2B44" w:rsidRDefault="004D2B44" w:rsidP="00D61B8E">
            <w:pPr>
              <w:pStyle w:val="TText"/>
              <w:cnfStyle w:val="000000000000" w:firstRow="0" w:lastRow="0" w:firstColumn="0" w:lastColumn="0" w:oddVBand="0" w:evenVBand="0" w:oddHBand="0" w:evenHBand="0" w:firstRowFirstColumn="0" w:firstRowLastColumn="0" w:lastRowFirstColumn="0" w:lastRowLastColumn="0"/>
              <w:rPr>
                <w:lang w:val="en-US"/>
              </w:rPr>
            </w:pPr>
            <w:r w:rsidRPr="004D2B44">
              <w:rPr>
                <w:bCs/>
                <w:lang w:val="en-US"/>
              </w:rPr>
              <w:t>Check and rules for editing of different LUCAS surveys</w:t>
            </w:r>
          </w:p>
        </w:tc>
      </w:tr>
      <w:tr w:rsidR="004D2B44" w:rsidRPr="000B7EEA" w14:paraId="39F61010" w14:textId="77777777" w:rsidTr="00D61B8E">
        <w:trPr>
          <w:trHeight w:val="176"/>
        </w:trPr>
        <w:tc>
          <w:tcPr>
            <w:cnfStyle w:val="001000000000" w:firstRow="0" w:lastRow="0" w:firstColumn="1" w:lastColumn="0" w:oddVBand="0" w:evenVBand="0" w:oddHBand="0" w:evenHBand="0" w:firstRowFirstColumn="0" w:firstRowLastColumn="0" w:lastRowFirstColumn="0" w:lastRowLastColumn="0"/>
            <w:tcW w:w="1168" w:type="dxa"/>
            <w:hideMark/>
          </w:tcPr>
          <w:p w14:paraId="3043F8A9" w14:textId="77777777" w:rsidR="004D2B44" w:rsidRPr="000B7EEA" w:rsidRDefault="004D2B44" w:rsidP="00D61B8E">
            <w:pPr>
              <w:pStyle w:val="TText"/>
              <w:rPr>
                <w:lang w:val="en-US"/>
              </w:rPr>
            </w:pPr>
            <w:r w:rsidRPr="000B7EEA">
              <w:rPr>
                <w:lang w:val="en-US"/>
              </w:rPr>
              <w:t>3</w:t>
            </w:r>
          </w:p>
        </w:tc>
        <w:tc>
          <w:tcPr>
            <w:tcW w:w="7899" w:type="dxa"/>
            <w:hideMark/>
          </w:tcPr>
          <w:p w14:paraId="3AA729A9" w14:textId="77777777" w:rsidR="004D2B44" w:rsidRPr="00AE49FA" w:rsidRDefault="004D2B44" w:rsidP="00D61B8E">
            <w:pPr>
              <w:pStyle w:val="TText"/>
              <w:cnfStyle w:val="000000000000" w:firstRow="0" w:lastRow="0" w:firstColumn="0" w:lastColumn="0" w:oddVBand="0" w:evenVBand="0" w:oddHBand="0" w:evenHBand="0" w:firstRowFirstColumn="0" w:firstRowLastColumn="0" w:lastRowFirstColumn="0" w:lastRowLastColumn="0"/>
              <w:rPr>
                <w:bCs/>
                <w:lang w:val="en-US"/>
              </w:rPr>
            </w:pPr>
            <w:r w:rsidRPr="00AE49FA">
              <w:rPr>
                <w:bCs/>
                <w:lang w:val="en-US"/>
              </w:rPr>
              <w:t>Alignment of LUCAS survey micro-data for different years</w:t>
            </w:r>
          </w:p>
        </w:tc>
      </w:tr>
      <w:tr w:rsidR="004D2B44" w:rsidRPr="000B7EEA" w14:paraId="2E0960E5" w14:textId="77777777" w:rsidTr="00D61B8E">
        <w:trPr>
          <w:trHeight w:val="20"/>
        </w:trPr>
        <w:tc>
          <w:tcPr>
            <w:cnfStyle w:val="001000000000" w:firstRow="0" w:lastRow="0" w:firstColumn="1" w:lastColumn="0" w:oddVBand="0" w:evenVBand="0" w:oddHBand="0" w:evenHBand="0" w:firstRowFirstColumn="0" w:firstRowLastColumn="0" w:lastRowFirstColumn="0" w:lastRowLastColumn="0"/>
            <w:tcW w:w="1168" w:type="dxa"/>
            <w:hideMark/>
          </w:tcPr>
          <w:p w14:paraId="2FD2FD38" w14:textId="77777777" w:rsidR="004D2B44" w:rsidRPr="000B7EEA" w:rsidRDefault="004D2B44" w:rsidP="00D61B8E">
            <w:pPr>
              <w:pStyle w:val="TText"/>
              <w:rPr>
                <w:lang w:val="en-US"/>
              </w:rPr>
            </w:pPr>
            <w:r w:rsidRPr="000B7EEA">
              <w:rPr>
                <w:lang w:val="en-US"/>
              </w:rPr>
              <w:t>4</w:t>
            </w:r>
          </w:p>
        </w:tc>
        <w:tc>
          <w:tcPr>
            <w:tcW w:w="7899" w:type="dxa"/>
            <w:hideMark/>
          </w:tcPr>
          <w:p w14:paraId="4C492B27" w14:textId="77777777" w:rsidR="004D2B44" w:rsidRPr="00AE49FA" w:rsidRDefault="004D2B44" w:rsidP="00D61B8E">
            <w:pPr>
              <w:pStyle w:val="TText"/>
              <w:cnfStyle w:val="000000000000" w:firstRow="0" w:lastRow="0" w:firstColumn="0" w:lastColumn="0" w:oddVBand="0" w:evenVBand="0" w:oddHBand="0" w:evenHBand="0" w:firstRowFirstColumn="0" w:firstRowLastColumn="0" w:lastRowFirstColumn="0" w:lastRowLastColumn="0"/>
              <w:rPr>
                <w:b/>
                <w:bCs/>
                <w:lang w:val="en-US"/>
              </w:rPr>
            </w:pPr>
            <w:r w:rsidRPr="00AE49FA">
              <w:rPr>
                <w:b/>
                <w:bCs/>
                <w:lang w:val="en-US"/>
              </w:rPr>
              <w:t>Statistical results</w:t>
            </w:r>
          </w:p>
        </w:tc>
      </w:tr>
      <w:tr w:rsidR="004D2B44" w:rsidRPr="000B7EEA" w14:paraId="1B7DCBA1" w14:textId="77777777" w:rsidTr="00D61B8E">
        <w:trPr>
          <w:trHeight w:val="76"/>
        </w:trPr>
        <w:tc>
          <w:tcPr>
            <w:cnfStyle w:val="001000000000" w:firstRow="0" w:lastRow="0" w:firstColumn="1" w:lastColumn="0" w:oddVBand="0" w:evenVBand="0" w:oddHBand="0" w:evenHBand="0" w:firstRowFirstColumn="0" w:firstRowLastColumn="0" w:lastRowFirstColumn="0" w:lastRowLastColumn="0"/>
            <w:tcW w:w="1168" w:type="dxa"/>
            <w:hideMark/>
          </w:tcPr>
          <w:p w14:paraId="38D6EFFB" w14:textId="77777777" w:rsidR="004D2B44" w:rsidRPr="000B7EEA" w:rsidRDefault="004D2B44" w:rsidP="00D61B8E">
            <w:pPr>
              <w:pStyle w:val="TText"/>
              <w:rPr>
                <w:lang w:val="en-US"/>
              </w:rPr>
            </w:pPr>
            <w:r w:rsidRPr="000B7EEA">
              <w:rPr>
                <w:lang w:val="en-US"/>
              </w:rPr>
              <w:t>5</w:t>
            </w:r>
          </w:p>
        </w:tc>
        <w:tc>
          <w:tcPr>
            <w:tcW w:w="7899" w:type="dxa"/>
            <w:hideMark/>
          </w:tcPr>
          <w:p w14:paraId="28C15244" w14:textId="77777777" w:rsidR="004D2B44" w:rsidRPr="000B7EEA" w:rsidRDefault="004D2B44" w:rsidP="00D61B8E">
            <w:pPr>
              <w:pStyle w:val="TText"/>
              <w:cnfStyle w:val="000000000000" w:firstRow="0" w:lastRow="0" w:firstColumn="0" w:lastColumn="0" w:oddVBand="0" w:evenVBand="0" w:oddHBand="0" w:evenHBand="0" w:firstRowFirstColumn="0" w:firstRowLastColumn="0" w:lastRowFirstColumn="0" w:lastRowLastColumn="0"/>
              <w:rPr>
                <w:lang w:val="en-US"/>
              </w:rPr>
            </w:pPr>
            <w:r w:rsidRPr="000B7EEA">
              <w:rPr>
                <w:lang w:val="en-US"/>
              </w:rPr>
              <w:t>Comparisons of LUCAS survey results with other data sources</w:t>
            </w:r>
          </w:p>
        </w:tc>
      </w:tr>
      <w:tr w:rsidR="004D2B44" w:rsidRPr="000B7EEA" w14:paraId="57C6B22F" w14:textId="77777777" w:rsidTr="00D61B8E">
        <w:trPr>
          <w:trHeight w:val="26"/>
        </w:trPr>
        <w:tc>
          <w:tcPr>
            <w:cnfStyle w:val="001000000000" w:firstRow="0" w:lastRow="0" w:firstColumn="1" w:lastColumn="0" w:oddVBand="0" w:evenVBand="0" w:oddHBand="0" w:evenHBand="0" w:firstRowFirstColumn="0" w:firstRowLastColumn="0" w:lastRowFirstColumn="0" w:lastRowLastColumn="0"/>
            <w:tcW w:w="1168" w:type="dxa"/>
            <w:hideMark/>
          </w:tcPr>
          <w:p w14:paraId="43F9998F" w14:textId="77777777" w:rsidR="004D2B44" w:rsidRPr="000B7EEA" w:rsidRDefault="004D2B44" w:rsidP="00D61B8E">
            <w:pPr>
              <w:pStyle w:val="TText"/>
              <w:rPr>
                <w:lang w:val="en-US"/>
              </w:rPr>
            </w:pPr>
            <w:r w:rsidRPr="000B7EEA">
              <w:rPr>
                <w:lang w:val="en-US"/>
              </w:rPr>
              <w:t>6</w:t>
            </w:r>
          </w:p>
        </w:tc>
        <w:tc>
          <w:tcPr>
            <w:tcW w:w="7899" w:type="dxa"/>
            <w:hideMark/>
          </w:tcPr>
          <w:p w14:paraId="5984D405" w14:textId="77777777" w:rsidR="004D2B44" w:rsidRPr="000B7EEA" w:rsidRDefault="004D2B44" w:rsidP="00D61B8E">
            <w:pPr>
              <w:pStyle w:val="TText"/>
              <w:cnfStyle w:val="000000000000" w:firstRow="0" w:lastRow="0" w:firstColumn="0" w:lastColumn="0" w:oddVBand="0" w:evenVBand="0" w:oddHBand="0" w:evenHBand="0" w:firstRowFirstColumn="0" w:firstRowLastColumn="0" w:lastRowFirstColumn="0" w:lastRowLastColumn="0"/>
              <w:rPr>
                <w:lang w:val="en-US"/>
              </w:rPr>
            </w:pPr>
            <w:r w:rsidRPr="000B7EEA">
              <w:rPr>
                <w:lang w:val="en-US"/>
              </w:rPr>
              <w:t>Quality analysis of data originating from LUCAS</w:t>
            </w:r>
          </w:p>
        </w:tc>
      </w:tr>
      <w:tr w:rsidR="004D2B44" w:rsidRPr="000B7EEA" w14:paraId="115F6784" w14:textId="77777777" w:rsidTr="00D61B8E">
        <w:trPr>
          <w:trHeight w:val="104"/>
        </w:trPr>
        <w:tc>
          <w:tcPr>
            <w:cnfStyle w:val="001000000000" w:firstRow="0" w:lastRow="0" w:firstColumn="1" w:lastColumn="0" w:oddVBand="0" w:evenVBand="0" w:oddHBand="0" w:evenHBand="0" w:firstRowFirstColumn="0" w:firstRowLastColumn="0" w:lastRowFirstColumn="0" w:lastRowLastColumn="0"/>
            <w:tcW w:w="1168" w:type="dxa"/>
            <w:hideMark/>
          </w:tcPr>
          <w:p w14:paraId="7CAEA444" w14:textId="77777777" w:rsidR="004D2B44" w:rsidRPr="000B7EEA" w:rsidRDefault="004D2B44" w:rsidP="00D61B8E">
            <w:pPr>
              <w:pStyle w:val="TText"/>
              <w:rPr>
                <w:lang w:val="en-US"/>
              </w:rPr>
            </w:pPr>
            <w:r w:rsidRPr="000B7EEA">
              <w:rPr>
                <w:lang w:val="en-US"/>
              </w:rPr>
              <w:t>7</w:t>
            </w:r>
          </w:p>
        </w:tc>
        <w:tc>
          <w:tcPr>
            <w:tcW w:w="7899" w:type="dxa"/>
            <w:hideMark/>
          </w:tcPr>
          <w:p w14:paraId="52E0B3D2" w14:textId="77777777" w:rsidR="004D2B44" w:rsidRPr="000B7EEA" w:rsidRDefault="004D2B44" w:rsidP="00D61B8E">
            <w:pPr>
              <w:pStyle w:val="TText"/>
              <w:cnfStyle w:val="000000000000" w:firstRow="0" w:lastRow="0" w:firstColumn="0" w:lastColumn="0" w:oddVBand="0" w:evenVBand="0" w:oddHBand="0" w:evenHBand="0" w:firstRowFirstColumn="0" w:firstRowLastColumn="0" w:lastRowFirstColumn="0" w:lastRowLastColumn="0"/>
              <w:rPr>
                <w:lang w:val="en-US"/>
              </w:rPr>
            </w:pPr>
            <w:r w:rsidRPr="000B7EEA">
              <w:rPr>
                <w:lang w:val="en-US"/>
              </w:rPr>
              <w:t>Data analysis and dissemination</w:t>
            </w:r>
          </w:p>
        </w:tc>
      </w:tr>
      <w:tr w:rsidR="004D2B44" w:rsidRPr="000B7EEA" w14:paraId="261AE82D" w14:textId="77777777" w:rsidTr="00D61B8E">
        <w:trPr>
          <w:trHeight w:val="54"/>
        </w:trPr>
        <w:tc>
          <w:tcPr>
            <w:cnfStyle w:val="001000000000" w:firstRow="0" w:lastRow="0" w:firstColumn="1" w:lastColumn="0" w:oddVBand="0" w:evenVBand="0" w:oddHBand="0" w:evenHBand="0" w:firstRowFirstColumn="0" w:firstRowLastColumn="0" w:lastRowFirstColumn="0" w:lastRowLastColumn="0"/>
            <w:tcW w:w="1168" w:type="dxa"/>
            <w:hideMark/>
          </w:tcPr>
          <w:p w14:paraId="1412FFD5" w14:textId="77777777" w:rsidR="004D2B44" w:rsidRPr="000B7EEA" w:rsidRDefault="004D2B44" w:rsidP="00D61B8E">
            <w:pPr>
              <w:pStyle w:val="TText"/>
              <w:rPr>
                <w:lang w:val="en-US"/>
              </w:rPr>
            </w:pPr>
            <w:r w:rsidRPr="000B7EEA">
              <w:rPr>
                <w:lang w:val="en-US"/>
              </w:rPr>
              <w:t>8</w:t>
            </w:r>
          </w:p>
        </w:tc>
        <w:tc>
          <w:tcPr>
            <w:tcW w:w="7899" w:type="dxa"/>
            <w:hideMark/>
          </w:tcPr>
          <w:p w14:paraId="37ED4FCB" w14:textId="77777777" w:rsidR="004D2B44" w:rsidRPr="000B7EEA" w:rsidRDefault="004D2B44" w:rsidP="00D61B8E">
            <w:pPr>
              <w:pStyle w:val="TText"/>
              <w:cnfStyle w:val="000000000000" w:firstRow="0" w:lastRow="0" w:firstColumn="0" w:lastColumn="0" w:oddVBand="0" w:evenVBand="0" w:oddHBand="0" w:evenHBand="0" w:firstRowFirstColumn="0" w:firstRowLastColumn="0" w:lastRowFirstColumn="0" w:lastRowLastColumn="0"/>
              <w:rPr>
                <w:lang w:val="en-US"/>
              </w:rPr>
            </w:pPr>
            <w:r w:rsidRPr="000B7EEA">
              <w:rPr>
                <w:lang w:val="en-US"/>
              </w:rPr>
              <w:t>Assistance in preparing future LUCAS survey</w:t>
            </w:r>
          </w:p>
        </w:tc>
      </w:tr>
      <w:tr w:rsidR="004D2B44" w:rsidRPr="000B7EEA" w14:paraId="4042AA46" w14:textId="77777777" w:rsidTr="00D61B8E">
        <w:trPr>
          <w:trHeight w:val="20"/>
        </w:trPr>
        <w:tc>
          <w:tcPr>
            <w:cnfStyle w:val="001000000000" w:firstRow="0" w:lastRow="0" w:firstColumn="1" w:lastColumn="0" w:oddVBand="0" w:evenVBand="0" w:oddHBand="0" w:evenHBand="0" w:firstRowFirstColumn="0" w:firstRowLastColumn="0" w:lastRowFirstColumn="0" w:lastRowLastColumn="0"/>
            <w:tcW w:w="1168" w:type="dxa"/>
            <w:hideMark/>
          </w:tcPr>
          <w:p w14:paraId="7149E07C" w14:textId="77777777" w:rsidR="004D2B44" w:rsidRPr="000B7EEA" w:rsidRDefault="004D2B44" w:rsidP="00D61B8E">
            <w:pPr>
              <w:pStyle w:val="TText"/>
              <w:rPr>
                <w:lang w:val="en-US"/>
              </w:rPr>
            </w:pPr>
            <w:r w:rsidRPr="000B7EEA">
              <w:rPr>
                <w:lang w:val="en-US"/>
              </w:rPr>
              <w:t>9</w:t>
            </w:r>
          </w:p>
        </w:tc>
        <w:tc>
          <w:tcPr>
            <w:tcW w:w="7899" w:type="dxa"/>
            <w:hideMark/>
          </w:tcPr>
          <w:p w14:paraId="3A35E298" w14:textId="77777777" w:rsidR="004D2B44" w:rsidRPr="000B7EEA" w:rsidRDefault="004D2B44" w:rsidP="00D61B8E">
            <w:pPr>
              <w:pStyle w:val="TText"/>
              <w:cnfStyle w:val="000000000000" w:firstRow="0" w:lastRow="0" w:firstColumn="0" w:lastColumn="0" w:oddVBand="0" w:evenVBand="0" w:oddHBand="0" w:evenHBand="0" w:firstRowFirstColumn="0" w:firstRowLastColumn="0" w:lastRowFirstColumn="0" w:lastRowLastColumn="0"/>
              <w:rPr>
                <w:lang w:val="en-US"/>
              </w:rPr>
            </w:pPr>
            <w:r w:rsidRPr="000B7EEA">
              <w:rPr>
                <w:lang w:val="en-US"/>
              </w:rPr>
              <w:t>Comparing National Data on land cover and land use from Grants 2012/2015</w:t>
            </w:r>
          </w:p>
        </w:tc>
      </w:tr>
      <w:tr w:rsidR="004D2B44" w:rsidRPr="000B7EEA" w14:paraId="38356D79" w14:textId="77777777" w:rsidTr="00D61B8E">
        <w:trPr>
          <w:trHeight w:val="224"/>
        </w:trPr>
        <w:tc>
          <w:tcPr>
            <w:cnfStyle w:val="001000000000" w:firstRow="0" w:lastRow="0" w:firstColumn="1" w:lastColumn="0" w:oddVBand="0" w:evenVBand="0" w:oddHBand="0" w:evenHBand="0" w:firstRowFirstColumn="0" w:firstRowLastColumn="0" w:lastRowFirstColumn="0" w:lastRowLastColumn="0"/>
            <w:tcW w:w="1168" w:type="dxa"/>
            <w:hideMark/>
          </w:tcPr>
          <w:p w14:paraId="588B1D17" w14:textId="77777777" w:rsidR="004D2B44" w:rsidRPr="000B7EEA" w:rsidRDefault="004D2B44" w:rsidP="00D61B8E">
            <w:pPr>
              <w:pStyle w:val="TText"/>
              <w:rPr>
                <w:lang w:val="en-US"/>
              </w:rPr>
            </w:pPr>
            <w:r w:rsidRPr="000B7EEA">
              <w:rPr>
                <w:lang w:val="en-US"/>
              </w:rPr>
              <w:t>10</w:t>
            </w:r>
          </w:p>
        </w:tc>
        <w:tc>
          <w:tcPr>
            <w:tcW w:w="7899" w:type="dxa"/>
            <w:hideMark/>
          </w:tcPr>
          <w:p w14:paraId="6BE7D724" w14:textId="77777777" w:rsidR="004D2B44" w:rsidRPr="000B7EEA" w:rsidRDefault="004D2B44" w:rsidP="00D61B8E">
            <w:pPr>
              <w:pStyle w:val="TText"/>
              <w:cnfStyle w:val="000000000000" w:firstRow="0" w:lastRow="0" w:firstColumn="0" w:lastColumn="0" w:oddVBand="0" w:evenVBand="0" w:oddHBand="0" w:evenHBand="0" w:firstRowFirstColumn="0" w:firstRowLastColumn="0" w:lastRowFirstColumn="0" w:lastRowLastColumn="0"/>
              <w:rPr>
                <w:lang w:val="en-US"/>
              </w:rPr>
            </w:pPr>
            <w:r w:rsidRPr="000B7EEA">
              <w:rPr>
                <w:lang w:val="en-US"/>
              </w:rPr>
              <w:t>Description of LUCAS production process</w:t>
            </w:r>
          </w:p>
        </w:tc>
      </w:tr>
      <w:tr w:rsidR="004D2B44" w:rsidRPr="000B7EEA" w14:paraId="1AF65A44" w14:textId="77777777" w:rsidTr="00D61B8E">
        <w:trPr>
          <w:trHeight w:val="32"/>
        </w:trPr>
        <w:tc>
          <w:tcPr>
            <w:cnfStyle w:val="001000000000" w:firstRow="0" w:lastRow="0" w:firstColumn="1" w:lastColumn="0" w:oddVBand="0" w:evenVBand="0" w:oddHBand="0" w:evenHBand="0" w:firstRowFirstColumn="0" w:firstRowLastColumn="0" w:lastRowFirstColumn="0" w:lastRowLastColumn="0"/>
            <w:tcW w:w="1168" w:type="dxa"/>
            <w:hideMark/>
          </w:tcPr>
          <w:p w14:paraId="74B59C49" w14:textId="77777777" w:rsidR="004D2B44" w:rsidRPr="000B7EEA" w:rsidRDefault="004D2B44" w:rsidP="00D61B8E">
            <w:pPr>
              <w:pStyle w:val="TText"/>
              <w:rPr>
                <w:lang w:val="en-US"/>
              </w:rPr>
            </w:pPr>
            <w:r w:rsidRPr="000B7EEA">
              <w:rPr>
                <w:lang w:val="en-US"/>
              </w:rPr>
              <w:t>11</w:t>
            </w:r>
          </w:p>
        </w:tc>
        <w:tc>
          <w:tcPr>
            <w:tcW w:w="7899" w:type="dxa"/>
            <w:hideMark/>
          </w:tcPr>
          <w:p w14:paraId="76399AD8" w14:textId="77777777" w:rsidR="004D2B44" w:rsidRPr="000B7EEA" w:rsidRDefault="004D2B44" w:rsidP="00D61B8E">
            <w:pPr>
              <w:pStyle w:val="TText"/>
              <w:cnfStyle w:val="000000000000" w:firstRow="0" w:lastRow="0" w:firstColumn="0" w:lastColumn="0" w:oddVBand="0" w:evenVBand="0" w:oddHBand="0" w:evenHBand="0" w:firstRowFirstColumn="0" w:firstRowLastColumn="0" w:lastRowFirstColumn="0" w:lastRowLastColumn="0"/>
              <w:rPr>
                <w:lang w:val="en-US"/>
              </w:rPr>
            </w:pPr>
            <w:r w:rsidRPr="000B7EEA">
              <w:rPr>
                <w:lang w:val="en-US"/>
              </w:rPr>
              <w:t>Scientific summary</w:t>
            </w:r>
          </w:p>
        </w:tc>
      </w:tr>
    </w:tbl>
    <w:p w14:paraId="77F197AD" w14:textId="03EE64AB" w:rsidR="00685F03" w:rsidRDefault="004D2B44" w:rsidP="004D2B44">
      <w:pPr>
        <w:pStyle w:val="Titolo2"/>
      </w:pPr>
      <w:bookmarkStart w:id="2" w:name="_Toc57641390"/>
      <w:r>
        <w:t xml:space="preserve">Task </w:t>
      </w:r>
      <w:r w:rsidR="00AE49FA">
        <w:t>4</w:t>
      </w:r>
      <w:r>
        <w:t xml:space="preserve"> – </w:t>
      </w:r>
      <w:r w:rsidR="00AE49FA">
        <w:t>Statistical results</w:t>
      </w:r>
      <w:bookmarkEnd w:id="2"/>
    </w:p>
    <w:p w14:paraId="6928CBFF" w14:textId="47A0A192" w:rsidR="008530FC" w:rsidRDefault="008530FC" w:rsidP="008530FC">
      <w:pPr>
        <w:spacing w:before="240"/>
        <w:jc w:val="both"/>
      </w:pPr>
      <w:r>
        <w:t xml:space="preserve">Objective of this task is the production of a set of estimates at different domain levels (identified by NUTS classification). </w:t>
      </w:r>
      <w:r w:rsidR="00F23C7C">
        <w:t xml:space="preserve">Several releases of the estimates were presented during its execution, </w:t>
      </w:r>
      <w:r w:rsidR="00AA4C3F">
        <w:t xml:space="preserve">ranging from </w:t>
      </w:r>
      <w:r w:rsidR="00114F6F">
        <w:t xml:space="preserve">those </w:t>
      </w:r>
      <w:r w:rsidR="00AA4C3F">
        <w:t xml:space="preserve">presented to </w:t>
      </w:r>
      <w:r w:rsidR="00114F6F">
        <w:t xml:space="preserve">the </w:t>
      </w:r>
      <w:r w:rsidR="00AA4C3F">
        <w:t xml:space="preserve">Working Group </w:t>
      </w:r>
      <w:r w:rsidR="00B96123">
        <w:t>on</w:t>
      </w:r>
      <w:r w:rsidR="00AA4C3F">
        <w:t xml:space="preserve"> Land Cover</w:t>
      </w:r>
      <w:r w:rsidR="00114F6F">
        <w:t>-L</w:t>
      </w:r>
      <w:r w:rsidR="00AA4C3F">
        <w:t xml:space="preserve">and Use in October 2019 to the final ones </w:t>
      </w:r>
      <w:r w:rsidR="00114F6F">
        <w:t>(</w:t>
      </w:r>
      <w:r w:rsidR="00507AC2">
        <w:t xml:space="preserve">July </w:t>
      </w:r>
      <w:r>
        <w:t>2020</w:t>
      </w:r>
      <w:r w:rsidR="00114F6F">
        <w:t>)</w:t>
      </w:r>
      <w:r>
        <w:t>.</w:t>
      </w:r>
    </w:p>
    <w:p w14:paraId="0876BC92" w14:textId="7D83A96E" w:rsidR="008530FC" w:rsidRDefault="00BF4A23" w:rsidP="00BF4A23">
      <w:pPr>
        <w:spacing w:before="240"/>
        <w:jc w:val="both"/>
      </w:pPr>
      <w:r>
        <w:t xml:space="preserve">The estimates were obtained considering the results of the previous tasks, in which the </w:t>
      </w:r>
      <w:r w:rsidR="008530FC">
        <w:t>microdata (values o</w:t>
      </w:r>
      <w:r>
        <w:t>f</w:t>
      </w:r>
      <w:r w:rsidR="008530FC">
        <w:t xml:space="preserve"> the variables observed in sampled points) </w:t>
      </w:r>
      <w:proofErr w:type="gramStart"/>
      <w:r w:rsidR="00B96123">
        <w:t>were</w:t>
      </w:r>
      <w:proofErr w:type="gramEnd"/>
      <w:r>
        <w:t xml:space="preserve"> checked, corrected if necessary, and aligned for the different years. Moreover, t</w:t>
      </w:r>
      <w:r w:rsidR="008530FC">
        <w:t xml:space="preserve">here </w:t>
      </w:r>
      <w:r>
        <w:t xml:space="preserve">was </w:t>
      </w:r>
      <w:r w:rsidR="008530FC">
        <w:t xml:space="preserve">also </w:t>
      </w:r>
      <w:r>
        <w:t xml:space="preserve">an </w:t>
      </w:r>
      <w:r w:rsidR="008530FC">
        <w:t>interaction with subsequent task 5 (comparison of LUCAS results with other data sources)</w:t>
      </w:r>
      <w:r>
        <w:t xml:space="preserve"> that lead to consolidated estimates.</w:t>
      </w:r>
    </w:p>
    <w:p w14:paraId="1DA0E8E1" w14:textId="77777777" w:rsidR="006A6ED2" w:rsidRDefault="00BF4A23" w:rsidP="008530FC">
      <w:pPr>
        <w:spacing w:before="240"/>
        <w:jc w:val="both"/>
      </w:pPr>
      <w:r>
        <w:t xml:space="preserve">It has to be noted that the estimates included Land Cover and Land use but, also, new </w:t>
      </w:r>
      <w:r w:rsidRPr="00BF4A23">
        <w:t xml:space="preserve">functional </w:t>
      </w:r>
      <w:r>
        <w:t xml:space="preserve">classes that were </w:t>
      </w:r>
      <w:r w:rsidRPr="00BF4A23">
        <w:t xml:space="preserve">agreed with Eurostat (for </w:t>
      </w:r>
      <w:r>
        <w:t xml:space="preserve">instance the </w:t>
      </w:r>
      <w:r w:rsidR="005371BA">
        <w:t>“Settlement</w:t>
      </w:r>
      <w:r w:rsidR="006A6ED2">
        <w:t>-population ratio</w:t>
      </w:r>
      <w:r w:rsidR="005371BA">
        <w:t xml:space="preserve">”, </w:t>
      </w:r>
      <w:r w:rsidR="006A6ED2">
        <w:t>“LUD-</w:t>
      </w:r>
      <w:r w:rsidR="006A6ED2" w:rsidRPr="006A6ED2">
        <w:t>Land use with heavy environmental impact</w:t>
      </w:r>
      <w:r w:rsidR="006A6ED2">
        <w:t>”, “LUE-</w:t>
      </w:r>
      <w:r w:rsidR="006A6ED2" w:rsidRPr="006A6ED2">
        <w:t xml:space="preserve"> Services and residential Area</w:t>
      </w:r>
      <w:r w:rsidR="006A6ED2">
        <w:t>”</w:t>
      </w:r>
      <w:r w:rsidRPr="00BF4A23">
        <w:t>)</w:t>
      </w:r>
      <w:r w:rsidR="006A6ED2">
        <w:t>.</w:t>
      </w:r>
    </w:p>
    <w:p w14:paraId="6B2F044A" w14:textId="3420A0FF" w:rsidR="00D61B8E" w:rsidRDefault="00D61B8E" w:rsidP="00D61B8E">
      <w:pPr>
        <w:spacing w:before="240"/>
        <w:jc w:val="both"/>
      </w:pPr>
      <w:r>
        <w:t>SAS and R procedures were used to implement the processes of this task; in particular:</w:t>
      </w:r>
    </w:p>
    <w:p w14:paraId="6E901745" w14:textId="77777777" w:rsidR="00D61B8E" w:rsidRDefault="00D61B8E" w:rsidP="00D61B8E">
      <w:pPr>
        <w:pStyle w:val="Paragrafoelenco"/>
        <w:numPr>
          <w:ilvl w:val="0"/>
          <w:numId w:val="24"/>
        </w:numPr>
        <w:spacing w:before="240"/>
        <w:jc w:val="both"/>
      </w:pPr>
      <w:r>
        <w:t>SAS was used to:</w:t>
      </w:r>
    </w:p>
    <w:p w14:paraId="3A83A939" w14:textId="60DA1B39" w:rsidR="00D61B8E" w:rsidRDefault="00D61B8E" w:rsidP="00D61B8E">
      <w:pPr>
        <w:pStyle w:val="Paragrafoelenco"/>
        <w:numPr>
          <w:ilvl w:val="1"/>
          <w:numId w:val="24"/>
        </w:numPr>
        <w:spacing w:before="240"/>
        <w:jc w:val="both"/>
      </w:pPr>
      <w:r>
        <w:t xml:space="preserve">assign the initial weights for 2009, 2012, and 2015 surveys, calculated as the inverse of the inclusion probabilities in the different strata, </w:t>
      </w:r>
      <w:proofErr w:type="gramStart"/>
      <w:r>
        <w:t>i.e.</w:t>
      </w:r>
      <w:proofErr w:type="gramEnd"/>
      <w:r>
        <w:t xml:space="preserve"> the cross products of NUTS2 and STR05 (the initial weights for 2018 were already defined in the sample that was considered)</w:t>
      </w:r>
    </w:p>
    <w:p w14:paraId="05C47D9A" w14:textId="25729914" w:rsidR="00D61B8E" w:rsidRDefault="00D61B8E" w:rsidP="00D61B8E">
      <w:pPr>
        <w:pStyle w:val="Paragrafoelenco"/>
        <w:numPr>
          <w:ilvl w:val="1"/>
          <w:numId w:val="24"/>
        </w:numPr>
        <w:spacing w:before="240"/>
        <w:jc w:val="both"/>
      </w:pPr>
      <w:r>
        <w:t>add to all the surveys the FAO. the Settlement, LUD and LUE variables;</w:t>
      </w:r>
    </w:p>
    <w:p w14:paraId="37B10753" w14:textId="43DF64B0" w:rsidR="00D61B8E" w:rsidRDefault="00D61B8E" w:rsidP="00D61B8E">
      <w:pPr>
        <w:pStyle w:val="Paragrafoelenco"/>
        <w:numPr>
          <w:ilvl w:val="0"/>
          <w:numId w:val="24"/>
        </w:numPr>
        <w:spacing w:before="240"/>
        <w:jc w:val="both"/>
      </w:pPr>
      <w:r>
        <w:t>R was used for producing calibrated weights, estimates and sampling errors.</w:t>
      </w:r>
    </w:p>
    <w:p w14:paraId="1D1F1E4C" w14:textId="10CCEC04" w:rsidR="00B10D78" w:rsidRDefault="00B10D78" w:rsidP="00504E54">
      <w:pPr>
        <w:jc w:val="both"/>
      </w:pPr>
      <w:r>
        <w:lastRenderedPageBreak/>
        <w:t xml:space="preserve">The Task was divided into </w:t>
      </w:r>
      <w:r w:rsidR="0065561B">
        <w:t>five</w:t>
      </w:r>
      <w:r>
        <w:t xml:space="preserve"> Sub-Tasks:</w:t>
      </w:r>
    </w:p>
    <w:p w14:paraId="15FD8C5E" w14:textId="77777777" w:rsidR="0065561B" w:rsidRDefault="0065561B" w:rsidP="0065561B">
      <w:pPr>
        <w:pStyle w:val="DNumberinggelb1"/>
      </w:pPr>
      <w:r>
        <w:t>Preparation of the sampled data</w:t>
      </w:r>
    </w:p>
    <w:p w14:paraId="4DDA1390" w14:textId="09B2560C" w:rsidR="00B10D78" w:rsidRDefault="0065561B" w:rsidP="00B10D78">
      <w:pPr>
        <w:pStyle w:val="DNumberinggelb1"/>
      </w:pPr>
      <w:r>
        <w:t>Analysis and evaluation of the previous estimation procedures</w:t>
      </w:r>
    </w:p>
    <w:p w14:paraId="1E5DA5A2" w14:textId="77777777" w:rsidR="0065561B" w:rsidRDefault="0065561B" w:rsidP="0065561B">
      <w:pPr>
        <w:pStyle w:val="DNumberinggelb1"/>
      </w:pPr>
      <w:r>
        <w:t>Re-weighting of microdata</w:t>
      </w:r>
    </w:p>
    <w:p w14:paraId="34642ADC" w14:textId="77777777" w:rsidR="0065561B" w:rsidRDefault="0065561B" w:rsidP="0065561B">
      <w:pPr>
        <w:pStyle w:val="DNumberinggelb1"/>
      </w:pPr>
      <w:r>
        <w:t>Production of estimates and related sampling errors</w:t>
      </w:r>
    </w:p>
    <w:p w14:paraId="62C8EC61" w14:textId="77777777" w:rsidR="0065561B" w:rsidRDefault="0065561B" w:rsidP="0065561B">
      <w:pPr>
        <w:pStyle w:val="DNumberinggelb1"/>
      </w:pPr>
      <w:r>
        <w:t>Formatting of estimates accordingly to Eurostat standards</w:t>
      </w:r>
    </w:p>
    <w:p w14:paraId="27B859DD" w14:textId="77777777" w:rsidR="00B21763" w:rsidRDefault="00B21763">
      <w:pPr>
        <w:spacing w:after="0" w:line="240" w:lineRule="auto"/>
      </w:pPr>
      <w:r>
        <w:br w:type="page"/>
      </w:r>
    </w:p>
    <w:p w14:paraId="665C2A5B" w14:textId="77777777" w:rsidR="00B21763" w:rsidRDefault="00B21763" w:rsidP="00B21763">
      <w:pPr>
        <w:pStyle w:val="Titolo1"/>
      </w:pPr>
      <w:bookmarkStart w:id="3" w:name="_Toc57641391"/>
      <w:r>
        <w:lastRenderedPageBreak/>
        <w:t>Activities by Sub-Task</w:t>
      </w:r>
      <w:bookmarkEnd w:id="3"/>
    </w:p>
    <w:p w14:paraId="78D1D24D" w14:textId="7E6D88FD" w:rsidR="00B10D78" w:rsidRDefault="00DC5DA3" w:rsidP="00DC5DA3">
      <w:pPr>
        <w:pStyle w:val="Titolo2"/>
      </w:pPr>
      <w:bookmarkStart w:id="4" w:name="_Toc57641392"/>
      <w:r>
        <w:t xml:space="preserve">Sub-Task </w:t>
      </w:r>
      <w:r w:rsidR="0065561B">
        <w:t>4</w:t>
      </w:r>
      <w:r>
        <w:t>.</w:t>
      </w:r>
      <w:r w:rsidR="0065561B">
        <w:t>1</w:t>
      </w:r>
      <w:r>
        <w:t xml:space="preserve"> </w:t>
      </w:r>
      <w:r w:rsidR="002A4703">
        <w:t>´</w:t>
      </w:r>
      <w:r w:rsidR="0065561B" w:rsidRPr="0065561B">
        <w:t>Preparation of the sampled data</w:t>
      </w:r>
      <w:r w:rsidR="002A4703">
        <w:t>´</w:t>
      </w:r>
      <w:bookmarkEnd w:id="4"/>
    </w:p>
    <w:p w14:paraId="627E0094" w14:textId="72353630" w:rsidR="009861FF" w:rsidRDefault="00DC5DA3" w:rsidP="002A4703">
      <w:pPr>
        <w:spacing w:before="240"/>
        <w:jc w:val="both"/>
      </w:pPr>
      <w:r>
        <w:t xml:space="preserve">The first activity carried out was </w:t>
      </w:r>
      <w:r w:rsidR="0065561B">
        <w:t xml:space="preserve">the preparation of the sampled data to be considered for </w:t>
      </w:r>
      <w:r w:rsidR="00AA3FE6">
        <w:t>producing the estimates</w:t>
      </w:r>
      <w:r w:rsidR="009861FF">
        <w:t>; starting from what produced at the end of task 3</w:t>
      </w:r>
      <w:r w:rsidR="004B7F24">
        <w:t>,</w:t>
      </w:r>
      <w:r w:rsidR="009861FF">
        <w:t xml:space="preserve"> the survey datasets </w:t>
      </w:r>
      <w:r w:rsidR="003D5370">
        <w:t xml:space="preserve">(2009, 2012, 2015 and 2018) </w:t>
      </w:r>
      <w:r w:rsidR="009861FF">
        <w:t>were:</w:t>
      </w:r>
    </w:p>
    <w:p w14:paraId="2A375F9B" w14:textId="792F5C6E" w:rsidR="004B7F24" w:rsidRDefault="004B7F24" w:rsidP="003D5370">
      <w:pPr>
        <w:pStyle w:val="Paragrafoelenco"/>
        <w:numPr>
          <w:ilvl w:val="0"/>
          <w:numId w:val="26"/>
        </w:numPr>
        <w:spacing w:before="240"/>
        <w:jc w:val="both"/>
      </w:pPr>
      <w:r>
        <w:t>integrated with some Photo Interpreted points (2009 and 2012), derived from the 2015 survey</w:t>
      </w:r>
      <w:r w:rsidR="00337286">
        <w:t>;</w:t>
      </w:r>
    </w:p>
    <w:p w14:paraId="7118EE86" w14:textId="75415E39" w:rsidR="004B7F24" w:rsidRDefault="004B7F24" w:rsidP="003D5370">
      <w:pPr>
        <w:pStyle w:val="Paragrafoelenco"/>
        <w:numPr>
          <w:ilvl w:val="0"/>
          <w:numId w:val="26"/>
        </w:numPr>
        <w:spacing w:before="240"/>
        <w:jc w:val="both"/>
      </w:pPr>
      <w:commentRangeStart w:id="5"/>
      <w:commentRangeStart w:id="6"/>
      <w:r>
        <w:t xml:space="preserve">deleted of few Photo Interpreted </w:t>
      </w:r>
      <w:commentRangeEnd w:id="5"/>
      <w:r w:rsidR="00223AFA">
        <w:rPr>
          <w:rStyle w:val="Rimandocommento"/>
        </w:rPr>
        <w:commentReference w:id="5"/>
      </w:r>
      <w:commentRangeEnd w:id="6"/>
      <w:r w:rsidR="00C15040">
        <w:rPr>
          <w:rStyle w:val="Rimandocommento"/>
        </w:rPr>
        <w:commentReference w:id="6"/>
      </w:r>
      <w:r>
        <w:t>points for the 2015 survey</w:t>
      </w:r>
      <w:r w:rsidR="00C15040">
        <w:t xml:space="preserve"> (it has to be noted that in the file with 66461 Photo Interpreted points of 2015, 6898 were identified as not eligible for 2015 and deleted from the 2015 survey)</w:t>
      </w:r>
      <w:r w:rsidR="00337286">
        <w:t>;</w:t>
      </w:r>
    </w:p>
    <w:p w14:paraId="77CF1095" w14:textId="1B668BD5" w:rsidR="004B7F24" w:rsidRDefault="002C5356" w:rsidP="004B7F24">
      <w:pPr>
        <w:pStyle w:val="Paragrafoelenco"/>
        <w:numPr>
          <w:ilvl w:val="0"/>
          <w:numId w:val="26"/>
        </w:numPr>
        <w:spacing w:before="240"/>
        <w:jc w:val="both"/>
      </w:pPr>
      <w:r>
        <w:t>filtered by considering those points for which</w:t>
      </w:r>
      <w:r w:rsidR="003D5370">
        <w:t xml:space="preserve"> </w:t>
      </w:r>
      <w:r>
        <w:t>the value</w:t>
      </w:r>
      <w:r w:rsidR="003D5370">
        <w:t>s</w:t>
      </w:r>
      <w:r>
        <w:t xml:space="preserve"> of LC</w:t>
      </w:r>
      <w:r w:rsidR="003D5370">
        <w:t>/LU</w:t>
      </w:r>
      <w:r>
        <w:t xml:space="preserve"> w</w:t>
      </w:r>
      <w:r w:rsidR="00507AC2">
        <w:t>ere</w:t>
      </w:r>
      <w:r>
        <w:t xml:space="preserve"> not null</w:t>
      </w:r>
      <w:r w:rsidR="003D5370">
        <w:t>,</w:t>
      </w:r>
      <w:r>
        <w:t xml:space="preserve"> different from “8” (not admitted) and from “G30” </w:t>
      </w:r>
      <w:r w:rsidR="003D5370">
        <w:t>(Transitional Water Bodies)</w:t>
      </w:r>
      <w:r w:rsidR="00337286">
        <w:t>;</w:t>
      </w:r>
    </w:p>
    <w:p w14:paraId="7B1FA513" w14:textId="1A4D3CB5" w:rsidR="002C5356" w:rsidRDefault="003D5370" w:rsidP="009861FF">
      <w:pPr>
        <w:pStyle w:val="Paragrafoelenco"/>
        <w:numPr>
          <w:ilvl w:val="0"/>
          <w:numId w:val="26"/>
        </w:numPr>
        <w:spacing w:before="240"/>
        <w:jc w:val="both"/>
      </w:pPr>
      <w:r>
        <w:t>treated to add new variables:</w:t>
      </w:r>
    </w:p>
    <w:p w14:paraId="201EB09E" w14:textId="410B4313" w:rsidR="003D5370" w:rsidRDefault="003D5370" w:rsidP="003D5370">
      <w:pPr>
        <w:pStyle w:val="Paragrafoelenco"/>
        <w:numPr>
          <w:ilvl w:val="1"/>
          <w:numId w:val="26"/>
        </w:numPr>
        <w:spacing w:before="240"/>
        <w:jc w:val="both"/>
      </w:pPr>
      <w:r>
        <w:t>Settlement, equal to 1 if:</w:t>
      </w:r>
    </w:p>
    <w:p w14:paraId="6D5629E3" w14:textId="6E934CA0" w:rsidR="003D5370" w:rsidRDefault="003D5370" w:rsidP="003D5370">
      <w:pPr>
        <w:pStyle w:val="Paragrafoelenco"/>
        <w:numPr>
          <w:ilvl w:val="2"/>
          <w:numId w:val="26"/>
        </w:numPr>
        <w:spacing w:before="240"/>
        <w:jc w:val="both"/>
      </w:pPr>
      <w:r>
        <w:t>LC=A10, A11, A12, A13, A20, A21, A22, A30;</w:t>
      </w:r>
    </w:p>
    <w:p w14:paraId="23EF8ED6" w14:textId="18173509" w:rsidR="003D5370" w:rsidRPr="003D5370" w:rsidRDefault="003D5370" w:rsidP="003D5370">
      <w:pPr>
        <w:pStyle w:val="Paragrafoelenco"/>
        <w:numPr>
          <w:ilvl w:val="2"/>
          <w:numId w:val="26"/>
        </w:numPr>
        <w:spacing w:before="240"/>
        <w:jc w:val="both"/>
      </w:pPr>
      <w:r w:rsidRPr="003D5370">
        <w:t>LU= U210, U220, U221, U222, U223, U224, U225, U226, U227, U22</w:t>
      </w:r>
      <w:r>
        <w:t>8, U310, U311, U312, U314, U315, U316, U317, U318, U319, U320, U321, U322, U330, U340, U341, U342, U350, U360, U362, U370</w:t>
      </w:r>
    </w:p>
    <w:p w14:paraId="7560812E" w14:textId="282F0AAA" w:rsidR="003D5370" w:rsidRDefault="003D5370" w:rsidP="003D5370">
      <w:pPr>
        <w:pStyle w:val="Paragrafoelenco"/>
        <w:numPr>
          <w:ilvl w:val="1"/>
          <w:numId w:val="26"/>
        </w:numPr>
        <w:spacing w:before="240"/>
        <w:jc w:val="both"/>
      </w:pPr>
      <w:r>
        <w:t>LUD</w:t>
      </w:r>
      <w:r w:rsidR="00BA5382">
        <w:t>, equals to 1 if</w:t>
      </w:r>
      <w:r>
        <w:t xml:space="preserve">: </w:t>
      </w:r>
    </w:p>
    <w:p w14:paraId="2FB8E830" w14:textId="5FEBF8E1" w:rsidR="00BA5382" w:rsidRDefault="00BA5382" w:rsidP="00BA5382">
      <w:pPr>
        <w:pStyle w:val="Paragrafoelenco"/>
        <w:numPr>
          <w:ilvl w:val="2"/>
          <w:numId w:val="26"/>
        </w:numPr>
        <w:spacing w:before="240"/>
        <w:jc w:val="both"/>
      </w:pPr>
      <w:r>
        <w:t>LU=U14*, U21*, U22*, U32*, U33*, U31* (where * stands for any other digit)</w:t>
      </w:r>
    </w:p>
    <w:p w14:paraId="43EA3551" w14:textId="4E0BE385" w:rsidR="003D5370" w:rsidRDefault="003D5370" w:rsidP="003D5370">
      <w:pPr>
        <w:pStyle w:val="Paragrafoelenco"/>
        <w:numPr>
          <w:ilvl w:val="1"/>
          <w:numId w:val="26"/>
        </w:numPr>
        <w:spacing w:before="240"/>
        <w:jc w:val="both"/>
      </w:pPr>
      <w:r>
        <w:t>LUE</w:t>
      </w:r>
      <w:r w:rsidR="00BA5382">
        <w:t xml:space="preserve"> equals to 1 if:</w:t>
      </w:r>
    </w:p>
    <w:p w14:paraId="392451AA" w14:textId="5DBE665A" w:rsidR="00BA5382" w:rsidRDefault="00BA5382" w:rsidP="00BA5382">
      <w:pPr>
        <w:pStyle w:val="Paragrafoelenco"/>
        <w:numPr>
          <w:ilvl w:val="2"/>
          <w:numId w:val="26"/>
        </w:numPr>
        <w:spacing w:before="240"/>
        <w:jc w:val="both"/>
      </w:pPr>
      <w:r>
        <w:t>LU= U34*, U35*, U36*, U37*</w:t>
      </w:r>
    </w:p>
    <w:p w14:paraId="6C697458" w14:textId="4347580F" w:rsidR="00BA5382" w:rsidRDefault="00BA5382" w:rsidP="00BA5382">
      <w:pPr>
        <w:pStyle w:val="Paragrafoelenco"/>
        <w:numPr>
          <w:ilvl w:val="1"/>
          <w:numId w:val="26"/>
        </w:numPr>
        <w:spacing w:before="240"/>
        <w:jc w:val="both"/>
      </w:pPr>
      <w:r>
        <w:t>FAO forest (with values 1, 2 and 3)</w:t>
      </w:r>
      <w:r w:rsidR="00337286">
        <w:t>.</w:t>
      </w:r>
    </w:p>
    <w:p w14:paraId="2A2000EF" w14:textId="7ABC8484" w:rsidR="00B21763" w:rsidRDefault="00973978" w:rsidP="008E42F9">
      <w:r>
        <w:t xml:space="preserve">The </w:t>
      </w:r>
      <w:r w:rsidR="008E42F9">
        <w:t>following table specifies the number of records that were considered at each of the previous step.</w:t>
      </w:r>
    </w:p>
    <w:tbl>
      <w:tblPr>
        <w:tblStyle w:val="Grigliatabella"/>
        <w:tblW w:w="0" w:type="auto"/>
        <w:tblLook w:val="04A0" w:firstRow="1" w:lastRow="0" w:firstColumn="1" w:lastColumn="0" w:noHBand="0" w:noVBand="1"/>
      </w:tblPr>
      <w:tblGrid>
        <w:gridCol w:w="846"/>
        <w:gridCol w:w="2977"/>
        <w:gridCol w:w="2867"/>
        <w:gridCol w:w="2230"/>
      </w:tblGrid>
      <w:tr w:rsidR="008E42F9" w14:paraId="3751F8F2" w14:textId="77777777" w:rsidTr="008E42F9">
        <w:trPr>
          <w:trHeight w:val="1087"/>
        </w:trPr>
        <w:tc>
          <w:tcPr>
            <w:tcW w:w="846" w:type="dxa"/>
          </w:tcPr>
          <w:p w14:paraId="5A208E24" w14:textId="75C22F9D" w:rsidR="008E42F9" w:rsidRDefault="008E42F9" w:rsidP="008E42F9">
            <w:r>
              <w:t>Survey</w:t>
            </w:r>
          </w:p>
        </w:tc>
        <w:tc>
          <w:tcPr>
            <w:tcW w:w="2977" w:type="dxa"/>
          </w:tcPr>
          <w:p w14:paraId="2DF9D3B8" w14:textId="6CD06B21" w:rsidR="008E42F9" w:rsidRDefault="008E42F9" w:rsidP="008E42F9">
            <w:r>
              <w:t>Initial points (resulting from task 3)</w:t>
            </w:r>
          </w:p>
        </w:tc>
        <w:tc>
          <w:tcPr>
            <w:tcW w:w="2867" w:type="dxa"/>
          </w:tcPr>
          <w:p w14:paraId="643C0F1C" w14:textId="5B4A26B4" w:rsidR="008E42F9" w:rsidRDefault="008E42F9" w:rsidP="008E42F9">
            <w:r>
              <w:t>Points after the inclusion/deletion of PI from 2015</w:t>
            </w:r>
          </w:p>
        </w:tc>
        <w:tc>
          <w:tcPr>
            <w:tcW w:w="2230" w:type="dxa"/>
          </w:tcPr>
          <w:p w14:paraId="6F1C9A22" w14:textId="5C29D476" w:rsidR="008E42F9" w:rsidRDefault="008E42F9" w:rsidP="008E42F9">
            <w:r>
              <w:t>Final points (after filtering not valid values for LC/LU)</w:t>
            </w:r>
          </w:p>
        </w:tc>
      </w:tr>
      <w:tr w:rsidR="008E42F9" w14:paraId="18B49774" w14:textId="77777777" w:rsidTr="008E42F9">
        <w:trPr>
          <w:trHeight w:hRule="exact" w:val="284"/>
        </w:trPr>
        <w:tc>
          <w:tcPr>
            <w:tcW w:w="846" w:type="dxa"/>
          </w:tcPr>
          <w:p w14:paraId="5EC839A6" w14:textId="4E0660AE" w:rsidR="008E42F9" w:rsidRDefault="008E42F9" w:rsidP="008E42F9">
            <w:r>
              <w:t>2009</w:t>
            </w:r>
          </w:p>
        </w:tc>
        <w:tc>
          <w:tcPr>
            <w:tcW w:w="2977" w:type="dxa"/>
          </w:tcPr>
          <w:p w14:paraId="4258780F" w14:textId="023D11D9" w:rsidR="008E42F9" w:rsidRDefault="008E42F9" w:rsidP="008E42F9">
            <w:pPr>
              <w:jc w:val="right"/>
            </w:pPr>
            <w:r w:rsidRPr="00755ED0">
              <w:t>234623</w:t>
            </w:r>
          </w:p>
        </w:tc>
        <w:tc>
          <w:tcPr>
            <w:tcW w:w="2867" w:type="dxa"/>
          </w:tcPr>
          <w:p w14:paraId="5702C0B9" w14:textId="7BE27005" w:rsidR="008E42F9" w:rsidRDefault="008E42F9" w:rsidP="008E42F9">
            <w:pPr>
              <w:jc w:val="right"/>
            </w:pPr>
            <w:r w:rsidRPr="00755ED0">
              <w:t>262185</w:t>
            </w:r>
          </w:p>
        </w:tc>
        <w:tc>
          <w:tcPr>
            <w:tcW w:w="2230" w:type="dxa"/>
          </w:tcPr>
          <w:p w14:paraId="1FA85AEA" w14:textId="38F066E1" w:rsidR="008E42F9" w:rsidRDefault="008E42F9" w:rsidP="008E42F9">
            <w:pPr>
              <w:jc w:val="right"/>
            </w:pPr>
            <w:r w:rsidRPr="00755ED0">
              <w:t>261654</w:t>
            </w:r>
          </w:p>
        </w:tc>
      </w:tr>
      <w:tr w:rsidR="008E42F9" w14:paraId="377BB4B6" w14:textId="77777777" w:rsidTr="008E42F9">
        <w:trPr>
          <w:trHeight w:hRule="exact" w:val="284"/>
        </w:trPr>
        <w:tc>
          <w:tcPr>
            <w:tcW w:w="846" w:type="dxa"/>
          </w:tcPr>
          <w:p w14:paraId="63230BD0" w14:textId="522B0543" w:rsidR="008E42F9" w:rsidRDefault="008E42F9" w:rsidP="008E42F9">
            <w:r>
              <w:t>2012</w:t>
            </w:r>
          </w:p>
        </w:tc>
        <w:tc>
          <w:tcPr>
            <w:tcW w:w="2977" w:type="dxa"/>
          </w:tcPr>
          <w:p w14:paraId="52892020" w14:textId="79A7A844" w:rsidR="008E42F9" w:rsidRDefault="008E42F9" w:rsidP="008E42F9">
            <w:pPr>
              <w:jc w:val="right"/>
            </w:pPr>
            <w:r w:rsidRPr="00755ED0">
              <w:t>270272</w:t>
            </w:r>
          </w:p>
        </w:tc>
        <w:tc>
          <w:tcPr>
            <w:tcW w:w="2867" w:type="dxa"/>
          </w:tcPr>
          <w:p w14:paraId="71A2453D" w14:textId="2FEF3370" w:rsidR="008E42F9" w:rsidRDefault="008E42F9" w:rsidP="008E42F9">
            <w:pPr>
              <w:jc w:val="right"/>
            </w:pPr>
            <w:r w:rsidRPr="00755ED0">
              <w:t>334557</w:t>
            </w:r>
          </w:p>
        </w:tc>
        <w:tc>
          <w:tcPr>
            <w:tcW w:w="2230" w:type="dxa"/>
          </w:tcPr>
          <w:p w14:paraId="7947184A" w14:textId="0695178C" w:rsidR="008E42F9" w:rsidRDefault="008E42F9" w:rsidP="008E42F9">
            <w:pPr>
              <w:jc w:val="right"/>
            </w:pPr>
            <w:r w:rsidRPr="00755ED0">
              <w:t>333794</w:t>
            </w:r>
          </w:p>
        </w:tc>
      </w:tr>
      <w:tr w:rsidR="008E42F9" w14:paraId="7807ACAC" w14:textId="77777777" w:rsidTr="008E42F9">
        <w:trPr>
          <w:trHeight w:hRule="exact" w:val="284"/>
        </w:trPr>
        <w:tc>
          <w:tcPr>
            <w:tcW w:w="846" w:type="dxa"/>
          </w:tcPr>
          <w:p w14:paraId="1FD07E44" w14:textId="7E7B84EB" w:rsidR="008E42F9" w:rsidRDefault="008E42F9" w:rsidP="008E42F9">
            <w:r>
              <w:t>2015</w:t>
            </w:r>
          </w:p>
        </w:tc>
        <w:tc>
          <w:tcPr>
            <w:tcW w:w="2977" w:type="dxa"/>
          </w:tcPr>
          <w:p w14:paraId="1C88A982" w14:textId="20B510C1" w:rsidR="008E42F9" w:rsidRDefault="008E42F9" w:rsidP="008E42F9">
            <w:pPr>
              <w:jc w:val="right"/>
            </w:pPr>
            <w:r w:rsidRPr="00755ED0">
              <w:t>340143</w:t>
            </w:r>
          </w:p>
        </w:tc>
        <w:tc>
          <w:tcPr>
            <w:tcW w:w="2867" w:type="dxa"/>
          </w:tcPr>
          <w:p w14:paraId="41DB998C" w14:textId="5D508D1C" w:rsidR="008E42F9" w:rsidRDefault="008E42F9" w:rsidP="008E42F9">
            <w:pPr>
              <w:jc w:val="right"/>
            </w:pPr>
            <w:r w:rsidRPr="00755ED0">
              <w:t>333245</w:t>
            </w:r>
          </w:p>
        </w:tc>
        <w:tc>
          <w:tcPr>
            <w:tcW w:w="2230" w:type="dxa"/>
          </w:tcPr>
          <w:p w14:paraId="209E67FA" w14:textId="76425292" w:rsidR="008E42F9" w:rsidRDefault="008E42F9" w:rsidP="008E42F9">
            <w:pPr>
              <w:jc w:val="right"/>
            </w:pPr>
            <w:r w:rsidRPr="00755ED0">
              <w:t>331985</w:t>
            </w:r>
          </w:p>
        </w:tc>
      </w:tr>
      <w:tr w:rsidR="008E42F9" w14:paraId="16ECE753" w14:textId="77777777" w:rsidTr="008E42F9">
        <w:trPr>
          <w:trHeight w:hRule="exact" w:val="284"/>
        </w:trPr>
        <w:tc>
          <w:tcPr>
            <w:tcW w:w="846" w:type="dxa"/>
          </w:tcPr>
          <w:p w14:paraId="59782DEE" w14:textId="6EDFECFB" w:rsidR="008E42F9" w:rsidRDefault="008E42F9" w:rsidP="008E42F9">
            <w:r>
              <w:t>2018</w:t>
            </w:r>
          </w:p>
        </w:tc>
        <w:tc>
          <w:tcPr>
            <w:tcW w:w="2977" w:type="dxa"/>
          </w:tcPr>
          <w:p w14:paraId="7286EF94" w14:textId="69669E5A" w:rsidR="008E42F9" w:rsidRDefault="008E42F9" w:rsidP="008E42F9">
            <w:pPr>
              <w:jc w:val="right"/>
            </w:pPr>
            <w:r w:rsidRPr="00755ED0">
              <w:t>337854</w:t>
            </w:r>
          </w:p>
        </w:tc>
        <w:tc>
          <w:tcPr>
            <w:tcW w:w="2867" w:type="dxa"/>
          </w:tcPr>
          <w:p w14:paraId="3DA20517" w14:textId="77777777" w:rsidR="008E42F9" w:rsidRDefault="008E42F9" w:rsidP="008E42F9">
            <w:pPr>
              <w:jc w:val="right"/>
            </w:pPr>
          </w:p>
        </w:tc>
        <w:tc>
          <w:tcPr>
            <w:tcW w:w="2230" w:type="dxa"/>
          </w:tcPr>
          <w:p w14:paraId="0BAA14CE" w14:textId="20D5D184" w:rsidR="008E42F9" w:rsidRDefault="008E42F9" w:rsidP="008E42F9">
            <w:pPr>
              <w:jc w:val="right"/>
            </w:pPr>
            <w:r w:rsidRPr="00755ED0">
              <w:t>337787</w:t>
            </w:r>
          </w:p>
        </w:tc>
      </w:tr>
    </w:tbl>
    <w:p w14:paraId="460E8FEB" w14:textId="59B581C6" w:rsidR="00364E8D" w:rsidRDefault="002A4703" w:rsidP="002A4703">
      <w:pPr>
        <w:pStyle w:val="Titolo2"/>
      </w:pPr>
      <w:bookmarkStart w:id="7" w:name="_Toc57641393"/>
      <w:r>
        <w:t xml:space="preserve">Sub-Tasks </w:t>
      </w:r>
      <w:r w:rsidR="008E42F9">
        <w:t>4</w:t>
      </w:r>
      <w:r>
        <w:t>.</w:t>
      </w:r>
      <w:r w:rsidR="008E42F9">
        <w:t>2</w:t>
      </w:r>
      <w:r>
        <w:t xml:space="preserve"> ´</w:t>
      </w:r>
      <w:r w:rsidR="008E42F9" w:rsidRPr="008E42F9">
        <w:t>Analysis and evaluation of the previous estimation procedures</w:t>
      </w:r>
      <w:r>
        <w:t>´</w:t>
      </w:r>
      <w:bookmarkEnd w:id="7"/>
    </w:p>
    <w:p w14:paraId="29325535" w14:textId="77777777" w:rsidR="008A4DFA" w:rsidRDefault="006F2B67" w:rsidP="002B45D0">
      <w:pPr>
        <w:spacing w:before="240"/>
        <w:jc w:val="both"/>
      </w:pPr>
      <w:r>
        <w:t xml:space="preserve">Previous estimations procedures were based on a “basic raking algorithm”, </w:t>
      </w:r>
      <w:proofErr w:type="gramStart"/>
      <w:r>
        <w:t>i.e.</w:t>
      </w:r>
      <w:proofErr w:type="gramEnd"/>
      <w:r>
        <w:t xml:space="preserve"> on an iterative procedure </w:t>
      </w:r>
      <w:r w:rsidRPr="006F2B67">
        <w:t xml:space="preserve">in which the marginal totals of some control variables are used to evaluate intermediate sampling weights by means of a proportional adjustment of the cases that belong to the same category of </w:t>
      </w:r>
      <w:r w:rsidR="008A4DFA">
        <w:t xml:space="preserve">each </w:t>
      </w:r>
      <w:r w:rsidRPr="006F2B67">
        <w:t>the control variable.</w:t>
      </w:r>
      <w:r w:rsidR="008A4DFA" w:rsidRPr="008A4DFA">
        <w:t xml:space="preserve"> </w:t>
      </w:r>
    </w:p>
    <w:p w14:paraId="1980363D" w14:textId="753FE263" w:rsidR="008A4DFA" w:rsidRDefault="008A4DFA" w:rsidP="002B45D0">
      <w:pPr>
        <w:spacing w:before="240"/>
        <w:jc w:val="both"/>
      </w:pPr>
      <w:r w:rsidRPr="008A4DFA">
        <w:lastRenderedPageBreak/>
        <w:t xml:space="preserve">Convergence of the raking algorithm has received considerable attention in the statistical literature, especially in the context of iterative proportional fitting for log-linear models (Bishop, Y.M.M., S.E. Fienberg, and P.W. Holland. 1975. Discrete Multivariate Analysis: Theory and Practice. Cambridge, MA: MIT Press.), where the number of variables is at least 3 and the process begins with a different set of initial values in the fitted table (often 1 in each cell). </w:t>
      </w:r>
    </w:p>
    <w:p w14:paraId="2EDCF26B" w14:textId="77D236CF" w:rsidR="008A4DFA" w:rsidRDefault="008A4DFA" w:rsidP="002B45D0">
      <w:pPr>
        <w:spacing w:before="240"/>
        <w:jc w:val="both"/>
      </w:pPr>
      <w:r>
        <w:t xml:space="preserve">In the context of the previous methodological contracts, </w:t>
      </w:r>
      <w:r w:rsidR="00401010">
        <w:t xml:space="preserve">the procedure was based on “ad hoc” SAS scripts, that </w:t>
      </w:r>
      <w:r>
        <w:t xml:space="preserve">considered </w:t>
      </w:r>
      <w:r w:rsidR="00401010">
        <w:t xml:space="preserve">the following </w:t>
      </w:r>
      <w:r>
        <w:t>known totals:</w:t>
      </w:r>
    </w:p>
    <w:p w14:paraId="76B024AA" w14:textId="2C4D8D14" w:rsidR="008A4DFA" w:rsidRDefault="008A4DFA" w:rsidP="008A4DFA">
      <w:pPr>
        <w:pStyle w:val="Paragrafoelenco"/>
        <w:numPr>
          <w:ilvl w:val="0"/>
          <w:numId w:val="27"/>
        </w:numPr>
        <w:spacing w:before="240"/>
        <w:jc w:val="both"/>
      </w:pPr>
      <w:r>
        <w:t>Nuts2 crossed with Strata (the stratification value observed for each point);</w:t>
      </w:r>
    </w:p>
    <w:p w14:paraId="13E9410A" w14:textId="137756BA" w:rsidR="008A4DFA" w:rsidRDefault="008A4DFA" w:rsidP="008A4DFA">
      <w:pPr>
        <w:pStyle w:val="Paragrafoelenco"/>
        <w:numPr>
          <w:ilvl w:val="0"/>
          <w:numId w:val="27"/>
        </w:numPr>
        <w:spacing w:before="240"/>
        <w:jc w:val="both"/>
      </w:pPr>
      <w:r>
        <w:t>Nuts1 crossed with classes of elevation (5 classes);</w:t>
      </w:r>
    </w:p>
    <w:p w14:paraId="6446DE9B" w14:textId="622EDAA2" w:rsidR="008A4DFA" w:rsidRDefault="008A4DFA" w:rsidP="008A4DFA">
      <w:pPr>
        <w:pStyle w:val="Paragrafoelenco"/>
        <w:numPr>
          <w:ilvl w:val="0"/>
          <w:numId w:val="27"/>
        </w:numPr>
        <w:spacing w:before="240"/>
        <w:jc w:val="both"/>
      </w:pPr>
      <w:r>
        <w:t>Nuts0 crossed with Strata and classes of elevation.</w:t>
      </w:r>
    </w:p>
    <w:p w14:paraId="7F79046F" w14:textId="3CE402E7" w:rsidR="00401010" w:rsidRDefault="00401010" w:rsidP="00401010">
      <w:pPr>
        <w:pStyle w:val="Titolo2"/>
      </w:pPr>
      <w:bookmarkStart w:id="8" w:name="_Toc57641394"/>
      <w:r>
        <w:t xml:space="preserve">Sub-Tasks 4.3 </w:t>
      </w:r>
      <w:proofErr w:type="spellStart"/>
      <w:r>
        <w:t>´</w:t>
      </w:r>
      <w:r w:rsidRPr="00401010">
        <w:t>Re</w:t>
      </w:r>
      <w:proofErr w:type="spellEnd"/>
      <w:r w:rsidRPr="00401010">
        <w:t>-weighting of microdata</w:t>
      </w:r>
      <w:r>
        <w:t>´</w:t>
      </w:r>
      <w:bookmarkEnd w:id="8"/>
    </w:p>
    <w:p w14:paraId="2053BFEB" w14:textId="7E6CCB4A" w:rsidR="001650A0" w:rsidRPr="00B96123" w:rsidRDefault="00401010" w:rsidP="001650A0">
      <w:pPr>
        <w:spacing w:before="240"/>
      </w:pPr>
      <w:r>
        <w:t xml:space="preserve">In the framework of this methodological assistance, the </w:t>
      </w:r>
      <w:r w:rsidR="008A4DFA" w:rsidRPr="008A4DFA">
        <w:t>re-weighting procedure</w:t>
      </w:r>
      <w:r w:rsidR="008A4DFA">
        <w:t xml:space="preserve"> was </w:t>
      </w:r>
      <w:r w:rsidR="008A4DFA" w:rsidRPr="008A4DFA">
        <w:t xml:space="preserve">based on the </w:t>
      </w:r>
      <w:r w:rsidR="001F50C2">
        <w:t xml:space="preserve">use of the </w:t>
      </w:r>
      <w:r w:rsidR="001F50C2" w:rsidRPr="008A4DFA">
        <w:t>R-package</w:t>
      </w:r>
      <w:r w:rsidR="001F50C2">
        <w:t xml:space="preserve"> </w:t>
      </w:r>
      <w:proofErr w:type="spellStart"/>
      <w:r w:rsidR="008A4DFA" w:rsidRPr="008A4DFA">
        <w:t>ReGenesees</w:t>
      </w:r>
      <w:proofErr w:type="spellEnd"/>
      <w:r w:rsidR="001F50C2">
        <w:t xml:space="preserve">, that allows to calculate sampling estimates by using calibration estimators.  </w:t>
      </w:r>
      <w:r w:rsidR="001650A0">
        <w:t>By using a calibration estimator, t</w:t>
      </w:r>
      <w:r w:rsidR="001650A0" w:rsidRPr="00B96123">
        <w:t>he weight given to each unit is obtained according to a procedure divided in several steps:</w:t>
      </w:r>
    </w:p>
    <w:p w14:paraId="47F659D6" w14:textId="5A81548E" w:rsidR="001650A0" w:rsidRPr="00B96123" w:rsidRDefault="00896DBB" w:rsidP="001650A0">
      <w:pPr>
        <w:numPr>
          <w:ilvl w:val="0"/>
          <w:numId w:val="35"/>
        </w:numPr>
        <w:spacing w:before="240"/>
        <w:jc w:val="both"/>
      </w:pPr>
      <w:proofErr w:type="gramStart"/>
      <w:r>
        <w:t>The ”</w:t>
      </w:r>
      <w:r w:rsidR="001650A0" w:rsidRPr="00B96123">
        <w:rPr>
          <w:i/>
          <w:iCs/>
        </w:rPr>
        <w:t>starting</w:t>
      </w:r>
      <w:proofErr w:type="gramEnd"/>
      <w:r w:rsidR="001650A0" w:rsidRPr="00B96123">
        <w:rPr>
          <w:i/>
          <w:iCs/>
        </w:rPr>
        <w:t xml:space="preserve"> weight</w:t>
      </w:r>
      <w:r>
        <w:t>” of each sample unit, named “</w:t>
      </w:r>
      <w:r w:rsidR="001650A0" w:rsidRPr="00B96123">
        <w:rPr>
          <w:i/>
          <w:iCs/>
        </w:rPr>
        <w:t>direct weight</w:t>
      </w:r>
      <w:r>
        <w:rPr>
          <w:i/>
          <w:iCs/>
        </w:rPr>
        <w:t>”</w:t>
      </w:r>
      <w:r w:rsidR="001650A0" w:rsidRPr="00B96123">
        <w:t>, is calculated according to the sampling design, as the reciprocal of the inclusion probability;</w:t>
      </w:r>
    </w:p>
    <w:p w14:paraId="50E13AD0" w14:textId="1CF81B8E" w:rsidR="001650A0" w:rsidRPr="00B96123" w:rsidRDefault="001650A0" w:rsidP="001650A0">
      <w:pPr>
        <w:numPr>
          <w:ilvl w:val="0"/>
          <w:numId w:val="35"/>
        </w:numPr>
        <w:spacing w:before="240"/>
        <w:jc w:val="both"/>
      </w:pPr>
      <w:commentRangeStart w:id="9"/>
      <w:r w:rsidRPr="00B96123">
        <w:t xml:space="preserve">the starting weight is adjusted in order to account </w:t>
      </w:r>
      <w:commentRangeStart w:id="10"/>
      <w:r w:rsidR="00896DBB">
        <w:t xml:space="preserve">for non-response, </w:t>
      </w:r>
      <w:commentRangeEnd w:id="10"/>
      <w:r w:rsidR="003B02F8">
        <w:rPr>
          <w:rStyle w:val="Rimandocommento"/>
        </w:rPr>
        <w:commentReference w:id="10"/>
      </w:r>
      <w:r w:rsidR="00896DBB">
        <w:t>obtaining the “</w:t>
      </w:r>
      <w:r w:rsidRPr="00B96123">
        <w:rPr>
          <w:i/>
          <w:iCs/>
        </w:rPr>
        <w:t>base weight</w:t>
      </w:r>
      <w:r w:rsidR="00896DBB">
        <w:rPr>
          <w:i/>
          <w:iCs/>
        </w:rPr>
        <w:t>”</w:t>
      </w:r>
      <w:r w:rsidRPr="00B96123">
        <w:t>;</w:t>
      </w:r>
    </w:p>
    <w:p w14:paraId="6B9A0FC2" w14:textId="77777777" w:rsidR="001650A0" w:rsidRPr="00B96123" w:rsidRDefault="001650A0" w:rsidP="001650A0">
      <w:pPr>
        <w:numPr>
          <w:ilvl w:val="0"/>
          <w:numId w:val="35"/>
        </w:numPr>
        <w:spacing w:before="240"/>
        <w:jc w:val="both"/>
      </w:pPr>
      <w:r w:rsidRPr="00B96123">
        <w:t>correction factors of the base weight basis are computed to take into account equality constraints between some known parameters of the population and the corresponding sample estimates;</w:t>
      </w:r>
      <w:commentRangeEnd w:id="9"/>
      <w:r w:rsidR="00D45BB6">
        <w:rPr>
          <w:rStyle w:val="Rimandocommento"/>
        </w:rPr>
        <w:commentReference w:id="9"/>
      </w:r>
    </w:p>
    <w:p w14:paraId="105B6949" w14:textId="5488D7D9" w:rsidR="001650A0" w:rsidRPr="00B96123" w:rsidRDefault="00896DBB" w:rsidP="001650A0">
      <w:pPr>
        <w:numPr>
          <w:ilvl w:val="0"/>
          <w:numId w:val="35"/>
        </w:numPr>
        <w:spacing w:before="240"/>
        <w:jc w:val="both"/>
      </w:pPr>
      <w:proofErr w:type="gramStart"/>
      <w:r>
        <w:t>the ”</w:t>
      </w:r>
      <w:r w:rsidR="001650A0" w:rsidRPr="00B96123">
        <w:rPr>
          <w:i/>
          <w:iCs/>
        </w:rPr>
        <w:t>final</w:t>
      </w:r>
      <w:proofErr w:type="gramEnd"/>
      <w:r w:rsidR="001650A0" w:rsidRPr="00B96123">
        <w:rPr>
          <w:i/>
          <w:iCs/>
        </w:rPr>
        <w:t xml:space="preserve"> weight</w:t>
      </w:r>
      <w:r>
        <w:rPr>
          <w:i/>
          <w:iCs/>
        </w:rPr>
        <w:t xml:space="preserve">” </w:t>
      </w:r>
      <w:r w:rsidR="001650A0" w:rsidRPr="00B96123">
        <w:t>is obtained as the product between the base weight and the correction factors.</w:t>
      </w:r>
    </w:p>
    <w:p w14:paraId="7ACD8F86" w14:textId="16D3F94F" w:rsidR="001350F7" w:rsidDel="00A9699D" w:rsidRDefault="001350F7" w:rsidP="001650A0">
      <w:pPr>
        <w:spacing w:before="240"/>
        <w:jc w:val="both"/>
        <w:rPr>
          <w:del w:id="11" w:author="Giulio" w:date="2021-02-24T09:55:00Z"/>
        </w:rPr>
      </w:pPr>
      <w:commentRangeStart w:id="12"/>
      <w:ins w:id="13" w:author="Giulio" w:date="2021-02-24T09:51:00Z">
        <w:r>
          <w:t>Steps 2 and 3 not necessarily</w:t>
        </w:r>
      </w:ins>
      <w:ins w:id="14" w:author="Giulio" w:date="2021-02-24T09:52:00Z">
        <w:r>
          <w:t xml:space="preserve"> require to be carried out distinctly: if the </w:t>
        </w:r>
        <w:proofErr w:type="spellStart"/>
        <w:r>
          <w:t>non response</w:t>
        </w:r>
        <w:proofErr w:type="spellEnd"/>
        <w:r>
          <w:t xml:space="preserve"> model is the same </w:t>
        </w:r>
      </w:ins>
      <w:ins w:id="15" w:author="Giulio" w:date="2021-02-24T09:53:00Z">
        <w:r>
          <w:t>than that for the overall calibration, they can be</w:t>
        </w:r>
      </w:ins>
      <w:ins w:id="16" w:author="Giulio" w:date="2021-02-24T09:54:00Z">
        <w:r>
          <w:t xml:space="preserve"> executed jointly. In our case, </w:t>
        </w:r>
      </w:ins>
    </w:p>
    <w:p w14:paraId="1DE2C6E6" w14:textId="4D1422AF" w:rsidR="00896DBB" w:rsidRDefault="001650A0" w:rsidP="001650A0">
      <w:pPr>
        <w:spacing w:before="240"/>
        <w:jc w:val="both"/>
      </w:pPr>
      <w:del w:id="17" w:author="Giulio" w:date="2021-02-24T09:55:00Z">
        <w:r w:rsidDel="00A9699D">
          <w:delText>B</w:delText>
        </w:r>
      </w:del>
      <w:ins w:id="18" w:author="Giulio" w:date="2021-02-24T09:55:00Z">
        <w:r w:rsidR="00A9699D">
          <w:t>b</w:t>
        </w:r>
      </w:ins>
      <w:r w:rsidRPr="00B96123">
        <w:t xml:space="preserve">oth the adjustment to correct for non-response and the weight correction to achieve consistency with known population parameters is obtained by solving a </w:t>
      </w:r>
      <w:ins w:id="19" w:author="Giulio" w:date="2021-02-24T09:55:00Z">
        <w:r w:rsidR="00A9699D">
          <w:t xml:space="preserve">unique </w:t>
        </w:r>
      </w:ins>
      <w:r w:rsidRPr="00B96123">
        <w:t>constrained minimization problem.</w:t>
      </w:r>
      <w:commentRangeEnd w:id="12"/>
      <w:r w:rsidR="007031C6">
        <w:rPr>
          <w:rStyle w:val="Rimandocommento"/>
        </w:rPr>
        <w:commentReference w:id="12"/>
      </w:r>
      <w:r w:rsidRPr="00B96123">
        <w:t xml:space="preserve"> In details we want to minimize the distance between the weight before and after the calibration phase</w:t>
      </w:r>
      <w:r w:rsidR="00E57175">
        <w:t xml:space="preserve"> (“</w:t>
      </w:r>
      <w:r w:rsidR="00E57175" w:rsidRPr="00E57175">
        <w:t>Calibration Estimators in Survey Sampling</w:t>
      </w:r>
      <w:r w:rsidR="00E57175">
        <w:t xml:space="preserve">”, </w:t>
      </w:r>
      <w:r w:rsidR="00E57175" w:rsidRPr="00E57175">
        <w:t xml:space="preserve">Deville and </w:t>
      </w:r>
      <w:proofErr w:type="spellStart"/>
      <w:r w:rsidR="00E57175" w:rsidRPr="00E57175">
        <w:t>Sarndal</w:t>
      </w:r>
      <w:proofErr w:type="spellEnd"/>
      <w:r w:rsidR="00E57175">
        <w:t xml:space="preserve">, </w:t>
      </w:r>
      <w:r w:rsidR="00E57175" w:rsidRPr="00E57175">
        <w:t>JASA, 1992</w:t>
      </w:r>
      <w:r w:rsidR="00E57175">
        <w:t>)</w:t>
      </w:r>
      <w:r w:rsidRPr="00B96123">
        <w:t>.</w:t>
      </w:r>
    </w:p>
    <w:p w14:paraId="0CE08B0C" w14:textId="77777777" w:rsidR="00896DBB" w:rsidRDefault="00896DBB">
      <w:pPr>
        <w:spacing w:after="0" w:line="240" w:lineRule="auto"/>
      </w:pPr>
      <w:r>
        <w:br w:type="page"/>
      </w:r>
    </w:p>
    <w:p w14:paraId="3507B184" w14:textId="24DEA762" w:rsidR="008A4DFA" w:rsidRDefault="00E30033" w:rsidP="008A4DFA">
      <w:pPr>
        <w:spacing w:before="240"/>
        <w:jc w:val="both"/>
      </w:pPr>
      <w:r>
        <w:lastRenderedPageBreak/>
        <w:t xml:space="preserve">A calibration estimator requires the definition of a calibration model, where are indicated the variables with respect to which the known totals in the sampling frame are calculated. In our application, we </w:t>
      </w:r>
      <w:r w:rsidR="008A4DFA">
        <w:t xml:space="preserve">considered the </w:t>
      </w:r>
      <w:r w:rsidR="008A4DFA" w:rsidRPr="008A4DFA">
        <w:t>known totals related to NUTS2 and elevation (5 classes)</w:t>
      </w:r>
      <w:r w:rsidR="00401010">
        <w:t>, further integrated with other known totals derived from Coperni</w:t>
      </w:r>
      <w:r w:rsidR="009D637C">
        <w:t>cus estimates</w:t>
      </w:r>
      <w:r w:rsidR="00507AC2">
        <w:t xml:space="preserve"> (</w:t>
      </w:r>
      <w:r>
        <w:t>High R</w:t>
      </w:r>
      <w:r w:rsidR="00507AC2">
        <w:t xml:space="preserve">esolution </w:t>
      </w:r>
      <w:r>
        <w:t>L</w:t>
      </w:r>
      <w:r w:rsidR="00507AC2">
        <w:t>ayers)</w:t>
      </w:r>
      <w:r w:rsidR="009D637C">
        <w:t>.</w:t>
      </w:r>
      <w:r w:rsidR="00E61244">
        <w:t xml:space="preserve"> </w:t>
      </w:r>
      <w:r>
        <w:t>Together with elevation, t</w:t>
      </w:r>
      <w:r w:rsidR="00E61244">
        <w:t xml:space="preserve">he final model </w:t>
      </w:r>
      <w:r>
        <w:t xml:space="preserve">included </w:t>
      </w:r>
      <w:r w:rsidR="00E61244">
        <w:t>(at NUTS2 level):</w:t>
      </w:r>
    </w:p>
    <w:p w14:paraId="406F6D82" w14:textId="29911C32" w:rsidR="00E61244" w:rsidRDefault="00E61244" w:rsidP="00E61244">
      <w:pPr>
        <w:pStyle w:val="Paragrafoelenco"/>
        <w:numPr>
          <w:ilvl w:val="0"/>
          <w:numId w:val="34"/>
        </w:numPr>
        <w:spacing w:before="240"/>
        <w:jc w:val="both"/>
      </w:pPr>
      <w:r>
        <w:t>imperviou</w:t>
      </w:r>
      <w:r w:rsidR="00896DBB">
        <w:t>sness</w:t>
      </w:r>
    </w:p>
    <w:p w14:paraId="0A7F9C25" w14:textId="5965D15A" w:rsidR="00E61244" w:rsidRDefault="00E61244" w:rsidP="00E61244">
      <w:pPr>
        <w:pStyle w:val="Paragrafoelenco"/>
        <w:numPr>
          <w:ilvl w:val="0"/>
          <w:numId w:val="34"/>
        </w:numPr>
        <w:spacing w:before="240"/>
        <w:jc w:val="both"/>
      </w:pPr>
      <w:r>
        <w:t>artificial</w:t>
      </w:r>
    </w:p>
    <w:p w14:paraId="41AD72FF" w14:textId="71C481EE" w:rsidR="00A338A2" w:rsidRDefault="00A338A2" w:rsidP="00E61244">
      <w:pPr>
        <w:pStyle w:val="Paragrafoelenco"/>
        <w:numPr>
          <w:ilvl w:val="0"/>
          <w:numId w:val="34"/>
        </w:numPr>
        <w:spacing w:before="240"/>
        <w:jc w:val="both"/>
      </w:pPr>
      <w:r>
        <w:t>agricultural</w:t>
      </w:r>
    </w:p>
    <w:p w14:paraId="238127DB" w14:textId="35183193" w:rsidR="00A338A2" w:rsidRDefault="00A338A2" w:rsidP="00E61244">
      <w:pPr>
        <w:pStyle w:val="Paragrafoelenco"/>
        <w:numPr>
          <w:ilvl w:val="0"/>
          <w:numId w:val="34"/>
        </w:numPr>
        <w:spacing w:before="240"/>
        <w:jc w:val="both"/>
      </w:pPr>
      <w:r>
        <w:t>woodland</w:t>
      </w:r>
    </w:p>
    <w:p w14:paraId="23A43B40" w14:textId="7DB75952" w:rsidR="00A338A2" w:rsidRDefault="00A338A2" w:rsidP="00E61244">
      <w:pPr>
        <w:pStyle w:val="Paragrafoelenco"/>
        <w:numPr>
          <w:ilvl w:val="0"/>
          <w:numId w:val="34"/>
        </w:numPr>
        <w:spacing w:before="240"/>
        <w:jc w:val="both"/>
      </w:pPr>
      <w:r>
        <w:t>wetland</w:t>
      </w:r>
    </w:p>
    <w:p w14:paraId="5CB669EE" w14:textId="129D3808" w:rsidR="00A338A2" w:rsidRDefault="00A338A2" w:rsidP="00E61244">
      <w:pPr>
        <w:pStyle w:val="Paragrafoelenco"/>
        <w:numPr>
          <w:ilvl w:val="0"/>
          <w:numId w:val="34"/>
        </w:numPr>
        <w:spacing w:before="240"/>
        <w:jc w:val="both"/>
      </w:pPr>
      <w:r>
        <w:t>water</w:t>
      </w:r>
    </w:p>
    <w:p w14:paraId="2951E94F" w14:textId="2361B764" w:rsidR="00E30033" w:rsidRDefault="00706295" w:rsidP="00C04483">
      <w:pPr>
        <w:spacing w:before="240"/>
        <w:jc w:val="both"/>
      </w:pPr>
      <w:r>
        <w:t xml:space="preserve">All these variables were added to each point in the Master, as binary variables: for instance, for variable “artificial” the value 1 indicates if the point is artificial, 0 is not. When the calibration procedure is invocated in </w:t>
      </w:r>
      <w:r w:rsidR="00896DBB">
        <w:t>“</w:t>
      </w:r>
      <w:proofErr w:type="spellStart"/>
      <w:r>
        <w:t>ReGenesees</w:t>
      </w:r>
      <w:proofErr w:type="spellEnd"/>
      <w:r w:rsidR="00896DBB">
        <w:t>”</w:t>
      </w:r>
      <w:r>
        <w:t>, the software calculates the totals in the master by summing the area of all points having values equal to 1.</w:t>
      </w:r>
    </w:p>
    <w:p w14:paraId="2EEF2ACE" w14:textId="7DE5E4EA" w:rsidR="005148F6" w:rsidRDefault="005148F6" w:rsidP="00C04483">
      <w:pPr>
        <w:spacing w:before="240"/>
        <w:jc w:val="both"/>
      </w:pPr>
      <w:r>
        <w:t>This was the standard calibration procedure adopted for the generality of countries. In the period between the release of the first batch of estimates (November 2019) and the second release (March 2020), a detailed analysis of estimates (stocks and variations) was carried out, in order to detect critical situations. In particular, the focus was on the detection of non-plausible variations for some aggregates of land cover (i.e., “artificial” and “water”) and settlement.</w:t>
      </w:r>
    </w:p>
    <w:p w14:paraId="778BE73B" w14:textId="095C0724" w:rsidR="005148F6" w:rsidRDefault="00B76110" w:rsidP="00C04483">
      <w:pPr>
        <w:spacing w:before="240"/>
        <w:jc w:val="both"/>
      </w:pPr>
      <w:r>
        <w:t>Non-plausible</w:t>
      </w:r>
      <w:r w:rsidR="00802590">
        <w:t xml:space="preserve"> variations have been accepted if they could be explained by sampling errors</w:t>
      </w:r>
      <w:r w:rsidR="00CB0017">
        <w:t xml:space="preserve">, that is, as a rule of </w:t>
      </w:r>
      <w:r w:rsidR="00B96123">
        <w:t>thumb, when</w:t>
      </w:r>
      <w:r w:rsidR="00CB0017">
        <w:t xml:space="preserve"> related confidence intervals were intersecting. Otherwise, a different </w:t>
      </w:r>
      <w:r w:rsidR="00CB0017">
        <w:rPr>
          <w:i/>
          <w:iCs/>
        </w:rPr>
        <w:t xml:space="preserve">ad </w:t>
      </w:r>
      <w:r w:rsidR="00CB0017" w:rsidRPr="00B96123">
        <w:t>hoc</w:t>
      </w:r>
      <w:r w:rsidR="00CB0017">
        <w:t xml:space="preserve"> </w:t>
      </w:r>
      <w:r w:rsidR="00CB0017" w:rsidRPr="00CB0017">
        <w:t>procedure</w:t>
      </w:r>
      <w:r w:rsidR="00CB0017">
        <w:t xml:space="preserve"> was adopted, consisting in interpolating </w:t>
      </w:r>
      <w:r w:rsidR="00EF33E4">
        <w:t xml:space="preserve">values of estimates in the four years (2009, 2012, 2015 and 2018) and constraining the </w:t>
      </w:r>
      <w:r w:rsidR="00CB341B">
        <w:t>anomalous</w:t>
      </w:r>
      <w:r w:rsidR="00EF33E4">
        <w:t xml:space="preserve"> values to assume </w:t>
      </w:r>
      <w:r w:rsidR="00CB341B">
        <w:t xml:space="preserve">the ones derived from the interpolation of </w:t>
      </w:r>
      <w:r w:rsidR="00734A99">
        <w:t xml:space="preserve">the </w:t>
      </w:r>
      <w:r w:rsidR="00CB341B">
        <w:t xml:space="preserve">imperviousness </w:t>
      </w:r>
      <w:r w:rsidR="00734A99">
        <w:t>values</w:t>
      </w:r>
      <w:r w:rsidR="00EF33E4">
        <w:t xml:space="preserve">. </w:t>
      </w:r>
    </w:p>
    <w:p w14:paraId="47E11422" w14:textId="459F6150" w:rsidR="00EF33E4" w:rsidRDefault="00CB341B" w:rsidP="00C04483">
      <w:pPr>
        <w:spacing w:before="240"/>
        <w:jc w:val="both"/>
      </w:pPr>
      <w:r>
        <w:t>This was</w:t>
      </w:r>
      <w:r w:rsidR="00EF33E4">
        <w:t xml:space="preserve"> done for the following </w:t>
      </w:r>
      <w:r>
        <w:t>countries</w:t>
      </w:r>
      <w:r w:rsidR="00EF33E4">
        <w:t>:</w:t>
      </w:r>
    </w:p>
    <w:tbl>
      <w:tblPr>
        <w:tblStyle w:val="Grigliatabella"/>
        <w:tblW w:w="5172" w:type="dxa"/>
        <w:tblLook w:val="04A0" w:firstRow="1" w:lastRow="0" w:firstColumn="1" w:lastColumn="0" w:noHBand="0" w:noVBand="1"/>
      </w:tblPr>
      <w:tblGrid>
        <w:gridCol w:w="960"/>
        <w:gridCol w:w="1053"/>
        <w:gridCol w:w="1053"/>
        <w:gridCol w:w="1053"/>
        <w:gridCol w:w="1053"/>
      </w:tblGrid>
      <w:tr w:rsidR="00CA1986" w:rsidRPr="00CA1986" w14:paraId="17FD96EC" w14:textId="77777777" w:rsidTr="006A24A8">
        <w:trPr>
          <w:trHeight w:val="409"/>
        </w:trPr>
        <w:tc>
          <w:tcPr>
            <w:tcW w:w="960" w:type="dxa"/>
            <w:shd w:val="clear" w:color="auto" w:fill="D9D9D9" w:themeFill="background1" w:themeFillShade="D9"/>
            <w:noWrap/>
            <w:vAlign w:val="center"/>
            <w:hideMark/>
          </w:tcPr>
          <w:p w14:paraId="611288E8" w14:textId="0A53D5B9" w:rsidR="00CA1986" w:rsidRPr="006C4585" w:rsidRDefault="006C4585" w:rsidP="00896DBB">
            <w:pPr>
              <w:spacing w:after="0" w:line="240" w:lineRule="auto"/>
              <w:jc w:val="center"/>
              <w:rPr>
                <w:rFonts w:ascii="Calibri" w:eastAsia="Times New Roman" w:hAnsi="Calibri" w:cs="Calibri"/>
                <w:b/>
                <w:sz w:val="22"/>
                <w:lang w:val="it-IT" w:eastAsia="it-IT"/>
              </w:rPr>
            </w:pPr>
            <w:r w:rsidRPr="006C4585">
              <w:rPr>
                <w:rFonts w:ascii="Calibri" w:eastAsia="Times New Roman" w:hAnsi="Calibri" w:cs="Calibri"/>
                <w:b/>
                <w:sz w:val="22"/>
                <w:lang w:val="it-IT" w:eastAsia="it-IT"/>
              </w:rPr>
              <w:t>C</w:t>
            </w:r>
            <w:r w:rsidR="00CA1986" w:rsidRPr="006C4585">
              <w:rPr>
                <w:rFonts w:ascii="Calibri" w:eastAsia="Times New Roman" w:hAnsi="Calibri" w:cs="Calibri"/>
                <w:b/>
                <w:sz w:val="22"/>
                <w:lang w:val="it-IT" w:eastAsia="it-IT"/>
              </w:rPr>
              <w:t>ountry</w:t>
            </w:r>
          </w:p>
        </w:tc>
        <w:tc>
          <w:tcPr>
            <w:tcW w:w="1053" w:type="dxa"/>
            <w:shd w:val="clear" w:color="auto" w:fill="D9D9D9" w:themeFill="background1" w:themeFillShade="D9"/>
            <w:noWrap/>
            <w:vAlign w:val="center"/>
            <w:hideMark/>
          </w:tcPr>
          <w:p w14:paraId="1F1B0BD1" w14:textId="77777777" w:rsidR="00CA1986" w:rsidRPr="006C4585" w:rsidRDefault="00CA1986" w:rsidP="00896DBB">
            <w:pPr>
              <w:spacing w:after="0" w:line="240" w:lineRule="auto"/>
              <w:jc w:val="center"/>
              <w:rPr>
                <w:rFonts w:ascii="Calibri" w:eastAsia="Times New Roman" w:hAnsi="Calibri" w:cs="Calibri"/>
                <w:b/>
                <w:sz w:val="22"/>
                <w:lang w:val="it-IT" w:eastAsia="it-IT"/>
              </w:rPr>
            </w:pPr>
            <w:r w:rsidRPr="006C4585">
              <w:rPr>
                <w:rFonts w:ascii="Calibri" w:eastAsia="Times New Roman" w:hAnsi="Calibri" w:cs="Calibri"/>
                <w:b/>
                <w:sz w:val="22"/>
                <w:lang w:val="it-IT" w:eastAsia="it-IT"/>
              </w:rPr>
              <w:t>2009</w:t>
            </w:r>
          </w:p>
        </w:tc>
        <w:tc>
          <w:tcPr>
            <w:tcW w:w="1053" w:type="dxa"/>
            <w:shd w:val="clear" w:color="auto" w:fill="D9D9D9" w:themeFill="background1" w:themeFillShade="D9"/>
            <w:noWrap/>
            <w:vAlign w:val="center"/>
            <w:hideMark/>
          </w:tcPr>
          <w:p w14:paraId="6BA11B1A" w14:textId="77777777" w:rsidR="00CA1986" w:rsidRPr="006C4585" w:rsidRDefault="00CA1986" w:rsidP="00896DBB">
            <w:pPr>
              <w:spacing w:after="0" w:line="240" w:lineRule="auto"/>
              <w:jc w:val="center"/>
              <w:rPr>
                <w:rFonts w:ascii="Calibri" w:eastAsia="Times New Roman" w:hAnsi="Calibri" w:cs="Calibri"/>
                <w:b/>
                <w:sz w:val="22"/>
                <w:lang w:val="it-IT" w:eastAsia="it-IT"/>
              </w:rPr>
            </w:pPr>
            <w:r w:rsidRPr="006C4585">
              <w:rPr>
                <w:rFonts w:ascii="Calibri" w:eastAsia="Times New Roman" w:hAnsi="Calibri" w:cs="Calibri"/>
                <w:b/>
                <w:sz w:val="22"/>
                <w:lang w:val="it-IT" w:eastAsia="it-IT"/>
              </w:rPr>
              <w:t>2012</w:t>
            </w:r>
          </w:p>
        </w:tc>
        <w:tc>
          <w:tcPr>
            <w:tcW w:w="1053" w:type="dxa"/>
            <w:shd w:val="clear" w:color="auto" w:fill="D9D9D9" w:themeFill="background1" w:themeFillShade="D9"/>
            <w:noWrap/>
            <w:vAlign w:val="center"/>
            <w:hideMark/>
          </w:tcPr>
          <w:p w14:paraId="1E99ADE8" w14:textId="77777777" w:rsidR="00CA1986" w:rsidRPr="006C4585" w:rsidRDefault="00CA1986" w:rsidP="00896DBB">
            <w:pPr>
              <w:spacing w:after="0" w:line="240" w:lineRule="auto"/>
              <w:jc w:val="center"/>
              <w:rPr>
                <w:rFonts w:ascii="Calibri" w:eastAsia="Times New Roman" w:hAnsi="Calibri" w:cs="Calibri"/>
                <w:b/>
                <w:sz w:val="22"/>
                <w:lang w:val="it-IT" w:eastAsia="it-IT"/>
              </w:rPr>
            </w:pPr>
            <w:r w:rsidRPr="006C4585">
              <w:rPr>
                <w:rFonts w:ascii="Calibri" w:eastAsia="Times New Roman" w:hAnsi="Calibri" w:cs="Calibri"/>
                <w:b/>
                <w:sz w:val="22"/>
                <w:lang w:val="it-IT" w:eastAsia="it-IT"/>
              </w:rPr>
              <w:t>2015</w:t>
            </w:r>
          </w:p>
        </w:tc>
        <w:tc>
          <w:tcPr>
            <w:tcW w:w="1053" w:type="dxa"/>
            <w:shd w:val="clear" w:color="auto" w:fill="D9D9D9" w:themeFill="background1" w:themeFillShade="D9"/>
            <w:noWrap/>
            <w:vAlign w:val="center"/>
            <w:hideMark/>
          </w:tcPr>
          <w:p w14:paraId="08B161B2" w14:textId="77777777" w:rsidR="00CA1986" w:rsidRPr="006C4585" w:rsidRDefault="00CA1986" w:rsidP="00896DBB">
            <w:pPr>
              <w:spacing w:after="0" w:line="240" w:lineRule="auto"/>
              <w:jc w:val="center"/>
              <w:rPr>
                <w:rFonts w:ascii="Calibri" w:eastAsia="Times New Roman" w:hAnsi="Calibri" w:cs="Calibri"/>
                <w:b/>
                <w:sz w:val="22"/>
                <w:lang w:val="it-IT" w:eastAsia="it-IT"/>
              </w:rPr>
            </w:pPr>
            <w:r w:rsidRPr="006C4585">
              <w:rPr>
                <w:rFonts w:ascii="Calibri" w:eastAsia="Times New Roman" w:hAnsi="Calibri" w:cs="Calibri"/>
                <w:b/>
                <w:sz w:val="22"/>
                <w:lang w:val="it-IT" w:eastAsia="it-IT"/>
              </w:rPr>
              <w:t>2018</w:t>
            </w:r>
          </w:p>
        </w:tc>
      </w:tr>
      <w:tr w:rsidR="00CA1986" w:rsidRPr="00CA1986" w14:paraId="05D6F45A" w14:textId="77777777" w:rsidTr="006A24A8">
        <w:trPr>
          <w:trHeight w:val="300"/>
        </w:trPr>
        <w:tc>
          <w:tcPr>
            <w:tcW w:w="960" w:type="dxa"/>
            <w:noWrap/>
            <w:vAlign w:val="center"/>
            <w:hideMark/>
          </w:tcPr>
          <w:p w14:paraId="7693AA7B" w14:textId="77777777" w:rsidR="00CA1986" w:rsidRPr="00CA1986" w:rsidRDefault="00CA1986" w:rsidP="006C4585">
            <w:pPr>
              <w:spacing w:after="0" w:line="240" w:lineRule="auto"/>
              <w:rPr>
                <w:rFonts w:ascii="Calibri" w:eastAsia="Times New Roman" w:hAnsi="Calibri" w:cs="Calibri"/>
                <w:sz w:val="22"/>
                <w:lang w:val="it-IT" w:eastAsia="it-IT"/>
              </w:rPr>
            </w:pPr>
            <w:r w:rsidRPr="00CA1986">
              <w:rPr>
                <w:rFonts w:ascii="Calibri" w:eastAsia="Times New Roman" w:hAnsi="Calibri" w:cs="Calibri"/>
                <w:sz w:val="22"/>
                <w:lang w:val="it-IT" w:eastAsia="it-IT"/>
              </w:rPr>
              <w:t>CZ</w:t>
            </w:r>
          </w:p>
        </w:tc>
        <w:tc>
          <w:tcPr>
            <w:tcW w:w="1053" w:type="dxa"/>
            <w:noWrap/>
            <w:vAlign w:val="center"/>
            <w:hideMark/>
          </w:tcPr>
          <w:p w14:paraId="1A002D38" w14:textId="77777777" w:rsidR="00CA1986" w:rsidRPr="00CA1986" w:rsidRDefault="00CA1986" w:rsidP="006C4585">
            <w:pPr>
              <w:spacing w:after="0" w:line="240" w:lineRule="auto"/>
              <w:rPr>
                <w:rFonts w:ascii="Calibri" w:eastAsia="Times New Roman" w:hAnsi="Calibri" w:cs="Calibri"/>
                <w:sz w:val="22"/>
                <w:lang w:val="it-IT" w:eastAsia="it-IT"/>
              </w:rPr>
            </w:pPr>
            <w:r w:rsidRPr="00CA1986">
              <w:rPr>
                <w:rFonts w:ascii="Calibri" w:eastAsia="Times New Roman" w:hAnsi="Calibri" w:cs="Calibri"/>
                <w:sz w:val="22"/>
                <w:lang w:val="it-IT" w:eastAsia="it-IT"/>
              </w:rPr>
              <w:t>3383.116</w:t>
            </w:r>
          </w:p>
        </w:tc>
        <w:tc>
          <w:tcPr>
            <w:tcW w:w="1053" w:type="dxa"/>
            <w:noWrap/>
            <w:vAlign w:val="center"/>
            <w:hideMark/>
          </w:tcPr>
          <w:p w14:paraId="13D36CA0" w14:textId="77777777" w:rsidR="00CA1986" w:rsidRPr="00CA1986" w:rsidRDefault="00CA1986" w:rsidP="006C4585">
            <w:pPr>
              <w:spacing w:after="0" w:line="240" w:lineRule="auto"/>
              <w:rPr>
                <w:rFonts w:ascii="Calibri" w:eastAsia="Times New Roman" w:hAnsi="Calibri" w:cs="Calibri"/>
                <w:sz w:val="22"/>
                <w:lang w:val="it-IT" w:eastAsia="it-IT"/>
              </w:rPr>
            </w:pPr>
            <w:r w:rsidRPr="00CA1986">
              <w:rPr>
                <w:rFonts w:ascii="Calibri" w:eastAsia="Times New Roman" w:hAnsi="Calibri" w:cs="Calibri"/>
                <w:sz w:val="22"/>
                <w:lang w:val="it-IT" w:eastAsia="it-IT"/>
              </w:rPr>
              <w:t>3429.525</w:t>
            </w:r>
          </w:p>
        </w:tc>
        <w:tc>
          <w:tcPr>
            <w:tcW w:w="1053" w:type="dxa"/>
            <w:noWrap/>
            <w:vAlign w:val="center"/>
            <w:hideMark/>
          </w:tcPr>
          <w:p w14:paraId="30FB0134" w14:textId="77777777" w:rsidR="00CA1986" w:rsidRPr="00CA1986" w:rsidRDefault="00CA1986" w:rsidP="006C4585">
            <w:pPr>
              <w:spacing w:after="0" w:line="240" w:lineRule="auto"/>
              <w:rPr>
                <w:rFonts w:ascii="Calibri" w:eastAsia="Times New Roman" w:hAnsi="Calibri" w:cs="Calibri"/>
                <w:sz w:val="22"/>
                <w:lang w:val="it-IT" w:eastAsia="it-IT"/>
              </w:rPr>
            </w:pPr>
            <w:r w:rsidRPr="00CA1986">
              <w:rPr>
                <w:rFonts w:ascii="Calibri" w:eastAsia="Times New Roman" w:hAnsi="Calibri" w:cs="Calibri"/>
                <w:sz w:val="22"/>
                <w:lang w:val="it-IT" w:eastAsia="it-IT"/>
              </w:rPr>
              <w:t>3443.411</w:t>
            </w:r>
          </w:p>
        </w:tc>
        <w:tc>
          <w:tcPr>
            <w:tcW w:w="1053" w:type="dxa"/>
            <w:noWrap/>
            <w:vAlign w:val="center"/>
            <w:hideMark/>
          </w:tcPr>
          <w:p w14:paraId="286A01E2" w14:textId="77777777" w:rsidR="00CA1986" w:rsidRPr="00CA1986" w:rsidRDefault="00CA1986" w:rsidP="006C4585">
            <w:pPr>
              <w:spacing w:after="0" w:line="240" w:lineRule="auto"/>
              <w:rPr>
                <w:rFonts w:ascii="Calibri" w:eastAsia="Times New Roman" w:hAnsi="Calibri" w:cs="Calibri"/>
                <w:sz w:val="22"/>
                <w:lang w:val="it-IT" w:eastAsia="it-IT"/>
              </w:rPr>
            </w:pPr>
            <w:r w:rsidRPr="00CA1986">
              <w:rPr>
                <w:rFonts w:ascii="Calibri" w:eastAsia="Times New Roman" w:hAnsi="Calibri" w:cs="Calibri"/>
                <w:sz w:val="22"/>
                <w:lang w:val="it-IT" w:eastAsia="it-IT"/>
              </w:rPr>
              <w:t>3449.991</w:t>
            </w:r>
          </w:p>
        </w:tc>
      </w:tr>
      <w:tr w:rsidR="00CA1986" w:rsidRPr="00CA1986" w14:paraId="47CA6097" w14:textId="77777777" w:rsidTr="006A24A8">
        <w:trPr>
          <w:trHeight w:val="300"/>
        </w:trPr>
        <w:tc>
          <w:tcPr>
            <w:tcW w:w="960" w:type="dxa"/>
            <w:noWrap/>
            <w:vAlign w:val="center"/>
            <w:hideMark/>
          </w:tcPr>
          <w:p w14:paraId="2268CB7B" w14:textId="77777777" w:rsidR="00CA1986" w:rsidRPr="00CA1986" w:rsidRDefault="00CA1986" w:rsidP="006C4585">
            <w:pPr>
              <w:spacing w:after="0" w:line="240" w:lineRule="auto"/>
              <w:rPr>
                <w:rFonts w:ascii="Calibri" w:eastAsia="Times New Roman" w:hAnsi="Calibri" w:cs="Calibri"/>
                <w:sz w:val="22"/>
                <w:lang w:val="it-IT" w:eastAsia="it-IT"/>
              </w:rPr>
            </w:pPr>
            <w:commentRangeStart w:id="20"/>
            <w:r w:rsidRPr="00CA1986">
              <w:rPr>
                <w:rFonts w:ascii="Calibri" w:eastAsia="Times New Roman" w:hAnsi="Calibri" w:cs="Calibri"/>
                <w:sz w:val="22"/>
                <w:lang w:val="it-IT" w:eastAsia="it-IT"/>
              </w:rPr>
              <w:t>HR</w:t>
            </w:r>
          </w:p>
        </w:tc>
        <w:tc>
          <w:tcPr>
            <w:tcW w:w="1053" w:type="dxa"/>
            <w:noWrap/>
            <w:vAlign w:val="center"/>
            <w:hideMark/>
          </w:tcPr>
          <w:p w14:paraId="2952FCA9" w14:textId="5030ECD9" w:rsidR="00CA1986" w:rsidRPr="00CA1986" w:rsidRDefault="00CA1986" w:rsidP="006C4585">
            <w:pPr>
              <w:spacing w:after="0" w:line="240" w:lineRule="auto"/>
              <w:rPr>
                <w:rFonts w:ascii="Calibri" w:eastAsia="Times New Roman" w:hAnsi="Calibri" w:cs="Calibri"/>
                <w:sz w:val="22"/>
                <w:lang w:val="it-IT" w:eastAsia="it-IT"/>
              </w:rPr>
            </w:pPr>
          </w:p>
        </w:tc>
        <w:tc>
          <w:tcPr>
            <w:tcW w:w="1053" w:type="dxa"/>
            <w:noWrap/>
            <w:vAlign w:val="center"/>
            <w:hideMark/>
          </w:tcPr>
          <w:p w14:paraId="6FB3A41A" w14:textId="7FFB2010" w:rsidR="00CA1986" w:rsidRPr="00CA1986" w:rsidRDefault="00CA1986" w:rsidP="006C4585">
            <w:pPr>
              <w:spacing w:after="0" w:line="240" w:lineRule="auto"/>
              <w:rPr>
                <w:rFonts w:ascii="Calibri" w:eastAsia="Times New Roman" w:hAnsi="Calibri" w:cs="Calibri"/>
                <w:sz w:val="22"/>
                <w:lang w:val="it-IT" w:eastAsia="it-IT"/>
              </w:rPr>
            </w:pPr>
          </w:p>
        </w:tc>
        <w:tc>
          <w:tcPr>
            <w:tcW w:w="1053" w:type="dxa"/>
            <w:noWrap/>
            <w:vAlign w:val="center"/>
            <w:hideMark/>
          </w:tcPr>
          <w:p w14:paraId="59AB68F0" w14:textId="77777777" w:rsidR="00CA1986" w:rsidRPr="00CA1986" w:rsidRDefault="00CA1986" w:rsidP="006C4585">
            <w:pPr>
              <w:spacing w:after="0" w:line="240" w:lineRule="auto"/>
              <w:rPr>
                <w:rFonts w:ascii="Calibri" w:eastAsia="Times New Roman" w:hAnsi="Calibri" w:cs="Calibri"/>
                <w:sz w:val="22"/>
                <w:lang w:val="it-IT" w:eastAsia="it-IT"/>
              </w:rPr>
            </w:pPr>
            <w:r w:rsidRPr="00CA1986">
              <w:rPr>
                <w:rFonts w:ascii="Calibri" w:eastAsia="Times New Roman" w:hAnsi="Calibri" w:cs="Calibri"/>
                <w:sz w:val="22"/>
                <w:lang w:val="it-IT" w:eastAsia="it-IT"/>
              </w:rPr>
              <w:t>1773.833</w:t>
            </w:r>
          </w:p>
        </w:tc>
        <w:tc>
          <w:tcPr>
            <w:tcW w:w="1053" w:type="dxa"/>
            <w:noWrap/>
            <w:vAlign w:val="center"/>
            <w:hideMark/>
          </w:tcPr>
          <w:p w14:paraId="1FE5A3D2" w14:textId="77777777" w:rsidR="00CA1986" w:rsidRPr="00CA1986" w:rsidRDefault="00CA1986" w:rsidP="006C4585">
            <w:pPr>
              <w:spacing w:after="0" w:line="240" w:lineRule="auto"/>
              <w:rPr>
                <w:rFonts w:ascii="Calibri" w:eastAsia="Times New Roman" w:hAnsi="Calibri" w:cs="Calibri"/>
                <w:sz w:val="22"/>
                <w:lang w:val="it-IT" w:eastAsia="it-IT"/>
              </w:rPr>
            </w:pPr>
            <w:r w:rsidRPr="00CA1986">
              <w:rPr>
                <w:rFonts w:ascii="Calibri" w:eastAsia="Times New Roman" w:hAnsi="Calibri" w:cs="Calibri"/>
                <w:sz w:val="22"/>
                <w:lang w:val="it-IT" w:eastAsia="it-IT"/>
              </w:rPr>
              <w:t>1785.098</w:t>
            </w:r>
            <w:commentRangeEnd w:id="20"/>
            <w:r w:rsidR="006A24A8">
              <w:rPr>
                <w:rStyle w:val="Rimandocommento"/>
                <w:lang w:eastAsia="en-US"/>
              </w:rPr>
              <w:commentReference w:id="20"/>
            </w:r>
          </w:p>
        </w:tc>
      </w:tr>
    </w:tbl>
    <w:p w14:paraId="5C5F65F4" w14:textId="509A876F" w:rsidR="00176899" w:rsidRDefault="00176899" w:rsidP="00176899">
      <w:pPr>
        <w:spacing w:before="240"/>
        <w:jc w:val="both"/>
      </w:pPr>
      <w:r>
        <w:t xml:space="preserve">An even more specific treatment was applied for Sweden and Slovenia in 2018: the value </w:t>
      </w:r>
      <w:r w:rsidR="00B96123">
        <w:t>for “</w:t>
      </w:r>
      <w:r w:rsidR="00896DBB">
        <w:t>settlement” estimate</w:t>
      </w:r>
      <w:r>
        <w:t xml:space="preserve"> was calculated by multiplying </w:t>
      </w:r>
      <w:r w:rsidR="00B96123">
        <w:t>the value</w:t>
      </w:r>
      <w:r>
        <w:t xml:space="preserve"> of settlement 2015 and the ratio between CLC2018 and CLC2015.</w:t>
      </w:r>
    </w:p>
    <w:p w14:paraId="2CDB12B3" w14:textId="00E337A4" w:rsidR="009D637C" w:rsidRDefault="009D637C" w:rsidP="009D637C">
      <w:pPr>
        <w:pStyle w:val="Titolo2"/>
      </w:pPr>
      <w:bookmarkStart w:id="21" w:name="_Toc57641395"/>
      <w:bookmarkStart w:id="22" w:name="_Toc57641396"/>
      <w:bookmarkStart w:id="23" w:name="_Toc57641397"/>
      <w:bookmarkEnd w:id="21"/>
      <w:bookmarkEnd w:id="22"/>
      <w:r>
        <w:t>Sub-Tasks 4.4 ´Production of estimates and related sampling errors´</w:t>
      </w:r>
      <w:bookmarkEnd w:id="23"/>
    </w:p>
    <w:p w14:paraId="44ECFFA1" w14:textId="21AA21D5" w:rsidR="009D637C" w:rsidRDefault="009D637C" w:rsidP="009D637C">
      <w:pPr>
        <w:spacing w:before="240"/>
        <w:jc w:val="both"/>
      </w:pPr>
      <w:r>
        <w:t xml:space="preserve">By using calibrated weights obtained in Task 4.3, a first version of estimates </w:t>
      </w:r>
      <w:r w:rsidR="009C0BFF">
        <w:t>was released</w:t>
      </w:r>
      <w:r>
        <w:t xml:space="preserve"> in October 2019; these were produced for each survey (2009, 2012, 2015, 2018) and were referred to:</w:t>
      </w:r>
    </w:p>
    <w:p w14:paraId="53179862" w14:textId="16E09DBB" w:rsidR="009D637C" w:rsidRDefault="009C0BFF" w:rsidP="009D637C">
      <w:pPr>
        <w:pStyle w:val="Paragrafoelenco"/>
        <w:numPr>
          <w:ilvl w:val="0"/>
          <w:numId w:val="29"/>
        </w:numPr>
        <w:spacing w:before="240"/>
        <w:jc w:val="both"/>
      </w:pPr>
      <w:r>
        <w:t>a</w:t>
      </w:r>
      <w:r w:rsidR="009D637C">
        <w:t>t country level: Land Cover (1,2 and 3 digits), Land Use (1,2 and 3 digits), FAO class and Settlement, at national level and by NUTS1 and NUTS2;</w:t>
      </w:r>
    </w:p>
    <w:p w14:paraId="616073C6" w14:textId="6401B624" w:rsidR="009D637C" w:rsidRDefault="009D637C" w:rsidP="009D637C">
      <w:pPr>
        <w:pStyle w:val="Paragrafoelenco"/>
        <w:numPr>
          <w:ilvl w:val="0"/>
          <w:numId w:val="29"/>
        </w:numPr>
        <w:spacing w:before="240"/>
        <w:jc w:val="both"/>
      </w:pPr>
      <w:r>
        <w:lastRenderedPageBreak/>
        <w:t>EU level: Land Cover (1,2 and 3 digits), Land Use (1,2 and 3 digits), FAO class and Settlement, for 23, 27 and 28 countries, plus 28 countries minus UK.</w:t>
      </w:r>
    </w:p>
    <w:p w14:paraId="68AB23BD" w14:textId="7CAF6566" w:rsidR="009D637C" w:rsidRDefault="00843518" w:rsidP="009D637C">
      <w:pPr>
        <w:spacing w:before="240"/>
        <w:jc w:val="both"/>
      </w:pPr>
      <w:r>
        <w:t>Some other estimates were then produced, characterized by</w:t>
      </w:r>
      <w:r w:rsidR="00612B75">
        <w:t>:</w:t>
      </w:r>
    </w:p>
    <w:p w14:paraId="6FD1F948" w14:textId="6FF3D02B" w:rsidR="00612B75" w:rsidRDefault="00612B75" w:rsidP="00612B75">
      <w:pPr>
        <w:pStyle w:val="Paragrafoelenco"/>
        <w:numPr>
          <w:ilvl w:val="0"/>
          <w:numId w:val="30"/>
        </w:numPr>
        <w:spacing w:before="240"/>
        <w:jc w:val="both"/>
      </w:pPr>
      <w:r>
        <w:t>a finalized set of survey data (from November 2019);</w:t>
      </w:r>
    </w:p>
    <w:p w14:paraId="7785FFDF" w14:textId="153C3DC6" w:rsidR="00612B75" w:rsidRDefault="00612B75" w:rsidP="00612B75">
      <w:pPr>
        <w:pStyle w:val="Paragrafoelenco"/>
        <w:numPr>
          <w:ilvl w:val="0"/>
          <w:numId w:val="30"/>
        </w:numPr>
        <w:spacing w:before="240"/>
        <w:jc w:val="both"/>
      </w:pPr>
      <w:r>
        <w:t>the introduction on more calibration totals based on Copernicus estimates.</w:t>
      </w:r>
    </w:p>
    <w:p w14:paraId="5F3524E6" w14:textId="16792540" w:rsidR="00C04483" w:rsidRDefault="00C04483" w:rsidP="00612B75">
      <w:pPr>
        <w:spacing w:before="240"/>
        <w:jc w:val="both"/>
      </w:pPr>
      <w:r>
        <w:t xml:space="preserve">A new release </w:t>
      </w:r>
      <w:r w:rsidR="009C0BFF">
        <w:t xml:space="preserve">was </w:t>
      </w:r>
      <w:r>
        <w:t>produced</w:t>
      </w:r>
      <w:r w:rsidR="003C2E38">
        <w:t xml:space="preserve"> the 23th of March; these allowed the publication of SDG and FAO estimates.</w:t>
      </w:r>
    </w:p>
    <w:p w14:paraId="431A94D8" w14:textId="46B5189B" w:rsidR="00612B75" w:rsidRDefault="00612B75" w:rsidP="00612B75">
      <w:pPr>
        <w:spacing w:before="240"/>
        <w:jc w:val="both"/>
      </w:pPr>
      <w:r>
        <w:t xml:space="preserve">The </w:t>
      </w:r>
      <w:r w:rsidR="007A218A">
        <w:t xml:space="preserve">final </w:t>
      </w:r>
      <w:r w:rsidR="00525BA4">
        <w:t>estimates were produced the 7</w:t>
      </w:r>
      <w:r w:rsidR="00525BA4" w:rsidRPr="00525BA4">
        <w:rPr>
          <w:vertAlign w:val="superscript"/>
        </w:rPr>
        <w:t>th</w:t>
      </w:r>
      <w:r w:rsidR="00525BA4">
        <w:t xml:space="preserve"> of July 2020</w:t>
      </w:r>
      <w:r w:rsidR="003F6176">
        <w:t xml:space="preserve">; these contained </w:t>
      </w:r>
      <w:r w:rsidR="002071A8">
        <w:t>also the LUD and LUE classification variables</w:t>
      </w:r>
      <w:r w:rsidR="003F6176">
        <w:t xml:space="preserve"> (referred to all the </w:t>
      </w:r>
      <w:r w:rsidR="002071A8">
        <w:t xml:space="preserve">geographical </w:t>
      </w:r>
      <w:r w:rsidR="003F6176">
        <w:t xml:space="preserve">references, </w:t>
      </w:r>
      <w:proofErr w:type="gramStart"/>
      <w:r w:rsidR="003F6176">
        <w:t>i</w:t>
      </w:r>
      <w:r w:rsidR="00B96123">
        <w:t>.</w:t>
      </w:r>
      <w:r w:rsidR="003F6176">
        <w:t>e.</w:t>
      </w:r>
      <w:proofErr w:type="gramEnd"/>
      <w:r w:rsidR="003F6176">
        <w:t xml:space="preserve"> Nuts0, 1 and 2 and the different EU levels).</w:t>
      </w:r>
      <w:r w:rsidR="004E6B70">
        <w:t xml:space="preserve"> Compared to the March estimates this time the corrected datasets (Tasks 1 and 2) where used, which resulted in minor changes in land cover area in some LC classes for some countries.</w:t>
      </w:r>
    </w:p>
    <w:p w14:paraId="11CD622F" w14:textId="51030930" w:rsidR="008E7107" w:rsidRDefault="008E7107" w:rsidP="008E7107">
      <w:pPr>
        <w:pStyle w:val="Titolo2"/>
      </w:pPr>
      <w:bookmarkStart w:id="24" w:name="_Toc57641398"/>
      <w:r>
        <w:t>Sub-Tasks 4.5 ´</w:t>
      </w:r>
      <w:r w:rsidRPr="008E7107">
        <w:t>Formatting of estimates accordingly to Eurostat standards</w:t>
      </w:r>
      <w:r>
        <w:t>´</w:t>
      </w:r>
      <w:bookmarkEnd w:id="24"/>
    </w:p>
    <w:p w14:paraId="694D7A8C" w14:textId="67903AA1" w:rsidR="001F75BF" w:rsidRDefault="00B80053" w:rsidP="001F75BF">
      <w:r>
        <w:t>The file describing the Eurostat standards’ for formatting the estimates was received on December 2019. In April 2020 the first of estimates were sent according to it.</w:t>
      </w:r>
      <w:r w:rsidR="001F75BF">
        <w:t xml:space="preserve"> These were referred to the four surveys (2009, 2012, 20</w:t>
      </w:r>
      <w:r w:rsidR="004E6B70">
        <w:t>15 and 2018), with data based on March estimates</w:t>
      </w:r>
      <w:r w:rsidR="00223AFA">
        <w:t xml:space="preserve"> </w:t>
      </w:r>
      <w:r w:rsidR="004E6B70">
        <w:t>at Nuts0</w:t>
      </w:r>
      <w:r w:rsidR="001F75BF">
        <w:t xml:space="preserve"> and EU levels on LC and LU (1, 2 and 3 digits), LUD, LUE and FAO class.</w:t>
      </w:r>
      <w:r w:rsidR="006A24A8" w:rsidRPr="006A24A8">
        <w:t xml:space="preserve"> </w:t>
      </w:r>
      <w:r w:rsidR="006A24A8">
        <w:t xml:space="preserve">Flat files have been produced based on July 2020 estimates. </w:t>
      </w:r>
      <w:commentRangeStart w:id="25"/>
      <w:commentRangeEnd w:id="25"/>
      <w:r w:rsidR="006A24A8">
        <w:rPr>
          <w:rStyle w:val="Rimandocommento"/>
        </w:rPr>
        <w:commentReference w:id="25"/>
      </w:r>
    </w:p>
    <w:p w14:paraId="730BEE43" w14:textId="6E517662" w:rsidR="001F75BF" w:rsidRDefault="001F75BF" w:rsidP="001F75BF">
      <w:r>
        <w:t>In October 2020 the previous estimates were also extended to NUTS1 and NUTS2.</w:t>
      </w:r>
    </w:p>
    <w:p w14:paraId="3FE39FF8" w14:textId="09AF7A89" w:rsidR="0011375B" w:rsidRDefault="0011375B"/>
    <w:p w14:paraId="15FB3E98" w14:textId="77777777" w:rsidR="008E7107" w:rsidRDefault="008E7107"/>
    <w:p w14:paraId="1A7CBA92" w14:textId="77777777" w:rsidR="0011375B" w:rsidRPr="004A4952" w:rsidRDefault="0011375B"/>
    <w:p w14:paraId="3E0E45D6" w14:textId="77777777" w:rsidR="00A115A9" w:rsidRPr="004A4952" w:rsidRDefault="00A115A9">
      <w:pPr>
        <w:sectPr w:rsidR="00A115A9" w:rsidRPr="004A4952" w:rsidSect="008C4621">
          <w:headerReference w:type="even" r:id="rId22"/>
          <w:headerReference w:type="default" r:id="rId23"/>
          <w:footerReference w:type="default" r:id="rId24"/>
          <w:pgSz w:w="11907" w:h="16840"/>
          <w:pgMar w:top="1701" w:right="1276" w:bottom="1644" w:left="1701" w:header="1077" w:footer="652" w:gutter="0"/>
          <w:pgNumType w:start="1"/>
          <w:cols w:space="227"/>
          <w:formProt w:val="0"/>
        </w:sectPr>
      </w:pPr>
    </w:p>
    <w:p w14:paraId="4499F191" w14:textId="77777777" w:rsidR="00A115A9" w:rsidRPr="004A4952" w:rsidRDefault="004A4952" w:rsidP="004D75C6">
      <w:pPr>
        <w:pStyle w:val="ZExecutiveSummary"/>
      </w:pPr>
      <w:r w:rsidRPr="004A4952">
        <w:lastRenderedPageBreak/>
        <w:t>Annex</w:t>
      </w:r>
      <w:r w:rsidR="00AA4EA7" w:rsidRPr="004A4952">
        <w:t xml:space="preserve"> 1</w:t>
      </w:r>
    </w:p>
    <w:p w14:paraId="60D524CF" w14:textId="77777777" w:rsidR="00A115A9" w:rsidRPr="004A4952" w:rsidRDefault="00A115A9">
      <w:pPr>
        <w:jc w:val="right"/>
        <w:rPr>
          <w:sz w:val="26"/>
        </w:rPr>
      </w:pPr>
    </w:p>
    <w:p w14:paraId="6BF210EF" w14:textId="081CE354" w:rsidR="004A4952" w:rsidRDefault="00B25F02" w:rsidP="004D75C6">
      <w:pPr>
        <w:rPr>
          <w:b/>
          <w:sz w:val="26"/>
        </w:rPr>
      </w:pPr>
      <w:r>
        <w:rPr>
          <w:b/>
          <w:sz w:val="26"/>
        </w:rPr>
        <w:t>FAO class calculation</w:t>
      </w:r>
    </w:p>
    <w:p w14:paraId="11B4E36B" w14:textId="283CFD79" w:rsidR="00B25F02" w:rsidRPr="00B25F02" w:rsidRDefault="00B25F02" w:rsidP="00B25F02">
      <w:pPr>
        <w:pStyle w:val="ZExecutiveSummary"/>
        <w:spacing w:before="0" w:after="0"/>
        <w:rPr>
          <w:rFonts w:ascii="_GOPA TheSerif Light" w:eastAsia="Calibri" w:hAnsi="_GOPA TheSerif Light"/>
          <w:b w:val="0"/>
          <w:color w:val="000000"/>
          <w:sz w:val="19"/>
          <w:szCs w:val="19"/>
        </w:rPr>
      </w:pPr>
      <w:r w:rsidRPr="00B25F02">
        <w:rPr>
          <w:rFonts w:ascii="_GOPA TheSerif Light" w:eastAsia="Calibri" w:hAnsi="_GOPA TheSerif Light"/>
          <w:b w:val="0"/>
          <w:color w:val="000000"/>
          <w:sz w:val="19"/>
          <w:szCs w:val="19"/>
        </w:rPr>
        <w:t xml:space="preserve">It is possible to add a new variable to each LUCAS survey representing the FAO forestry classification, </w:t>
      </w:r>
      <w:proofErr w:type="gramStart"/>
      <w:r w:rsidR="002A5D5C">
        <w:rPr>
          <w:rFonts w:ascii="_GOPA TheSerif Light" w:eastAsia="Calibri" w:hAnsi="_GOPA TheSerif Light"/>
          <w:b w:val="0"/>
          <w:color w:val="000000"/>
          <w:sz w:val="19"/>
          <w:szCs w:val="19"/>
        </w:rPr>
        <w:t>i.e.</w:t>
      </w:r>
      <w:proofErr w:type="gramEnd"/>
      <w:r w:rsidR="002A5D5C">
        <w:rPr>
          <w:rFonts w:ascii="_GOPA TheSerif Light" w:eastAsia="Calibri" w:hAnsi="_GOPA TheSerif Light"/>
          <w:b w:val="0"/>
          <w:color w:val="000000"/>
          <w:sz w:val="19"/>
          <w:szCs w:val="19"/>
        </w:rPr>
        <w:t xml:space="preserve"> a new variable </w:t>
      </w:r>
      <w:r w:rsidRPr="00B25F02">
        <w:rPr>
          <w:rFonts w:ascii="_GOPA TheSerif Light" w:eastAsia="Calibri" w:hAnsi="_GOPA TheSerif Light"/>
          <w:b w:val="0"/>
          <w:color w:val="000000"/>
          <w:sz w:val="19"/>
          <w:szCs w:val="19"/>
        </w:rPr>
        <w:t>characterized by three values:</w:t>
      </w:r>
    </w:p>
    <w:p w14:paraId="30486782" w14:textId="1A5E9DDD" w:rsidR="00B25F02" w:rsidRPr="00B25F02" w:rsidRDefault="00B25F02" w:rsidP="00B25F02">
      <w:pPr>
        <w:pStyle w:val="ZExecutiveSummary"/>
        <w:numPr>
          <w:ilvl w:val="0"/>
          <w:numId w:val="36"/>
        </w:numPr>
        <w:spacing w:before="0" w:after="0"/>
        <w:rPr>
          <w:rFonts w:ascii="_GOPA TheSerif Light" w:eastAsia="Calibri" w:hAnsi="_GOPA TheSerif Light"/>
          <w:b w:val="0"/>
          <w:color w:val="000000"/>
          <w:sz w:val="19"/>
          <w:szCs w:val="19"/>
        </w:rPr>
      </w:pPr>
      <w:r w:rsidRPr="00B25F02">
        <w:rPr>
          <w:rFonts w:ascii="_GOPA TheSerif Light" w:eastAsia="Calibri" w:hAnsi="_GOPA TheSerif Light"/>
          <w:b w:val="0"/>
          <w:color w:val="000000"/>
          <w:sz w:val="19"/>
          <w:szCs w:val="19"/>
        </w:rPr>
        <w:t>1</w:t>
      </w:r>
      <w:r>
        <w:rPr>
          <w:rFonts w:ascii="_GOPA TheSerif Light" w:eastAsia="Calibri" w:hAnsi="_GOPA TheSerif Light"/>
          <w:b w:val="0"/>
          <w:color w:val="000000"/>
          <w:sz w:val="19"/>
          <w:szCs w:val="19"/>
        </w:rPr>
        <w:t>: FAO forest</w:t>
      </w:r>
    </w:p>
    <w:p w14:paraId="54424DB5" w14:textId="319EA908" w:rsidR="00B25F02" w:rsidRPr="00B25F02" w:rsidRDefault="00B25F02" w:rsidP="00B25F02">
      <w:pPr>
        <w:pStyle w:val="Paragrafoelenco"/>
        <w:numPr>
          <w:ilvl w:val="0"/>
          <w:numId w:val="36"/>
        </w:numPr>
        <w:spacing w:after="0"/>
        <w:rPr>
          <w:szCs w:val="19"/>
        </w:rPr>
      </w:pPr>
      <w:r w:rsidRPr="00B25F02">
        <w:rPr>
          <w:szCs w:val="19"/>
        </w:rPr>
        <w:t>2</w:t>
      </w:r>
      <w:r>
        <w:rPr>
          <w:szCs w:val="19"/>
        </w:rPr>
        <w:t>: other wooded land</w:t>
      </w:r>
    </w:p>
    <w:p w14:paraId="5C241792" w14:textId="3CA753F7" w:rsidR="00B25F02" w:rsidRDefault="00B25F02" w:rsidP="00B25F02">
      <w:pPr>
        <w:pStyle w:val="Paragrafoelenco"/>
        <w:numPr>
          <w:ilvl w:val="0"/>
          <w:numId w:val="36"/>
        </w:numPr>
        <w:spacing w:after="0"/>
        <w:rPr>
          <w:szCs w:val="19"/>
        </w:rPr>
      </w:pPr>
      <w:r>
        <w:rPr>
          <w:szCs w:val="19"/>
        </w:rPr>
        <w:t>3: other land with tree cover.</w:t>
      </w:r>
    </w:p>
    <w:p w14:paraId="7A4D06D0" w14:textId="6BC82E14" w:rsidR="00B25F02" w:rsidRDefault="00B25F02" w:rsidP="00B25F02">
      <w:pPr>
        <w:spacing w:after="0"/>
        <w:rPr>
          <w:szCs w:val="19"/>
        </w:rPr>
      </w:pPr>
      <w:r>
        <w:rPr>
          <w:szCs w:val="19"/>
        </w:rPr>
        <w:t>This is done by</w:t>
      </w:r>
      <w:r w:rsidR="002A5D5C">
        <w:rPr>
          <w:szCs w:val="19"/>
        </w:rPr>
        <w:t xml:space="preserve"> considering </w:t>
      </w:r>
      <w:r w:rsidR="00171E64">
        <w:rPr>
          <w:szCs w:val="19"/>
        </w:rPr>
        <w:t>different combinations of the values of the following variables</w:t>
      </w:r>
      <w:r w:rsidR="002A5D5C">
        <w:rPr>
          <w:szCs w:val="19"/>
        </w:rPr>
        <w:t>:</w:t>
      </w:r>
    </w:p>
    <w:p w14:paraId="567A3853" w14:textId="5493D776" w:rsidR="002A5D5C" w:rsidRPr="002A5D5C" w:rsidRDefault="002A5D5C" w:rsidP="002A5D5C">
      <w:pPr>
        <w:pStyle w:val="Paragrafoelenco"/>
        <w:numPr>
          <w:ilvl w:val="0"/>
          <w:numId w:val="37"/>
        </w:numPr>
        <w:spacing w:after="0"/>
        <w:rPr>
          <w:szCs w:val="19"/>
        </w:rPr>
      </w:pPr>
      <w:r>
        <w:rPr>
          <w:szCs w:val="19"/>
        </w:rPr>
        <w:t>primary and secondary land cover (LC1 and LC2)</w:t>
      </w:r>
      <w:r w:rsidRPr="002A5D5C">
        <w:rPr>
          <w:szCs w:val="19"/>
        </w:rPr>
        <w:t>;</w:t>
      </w:r>
    </w:p>
    <w:p w14:paraId="29CFB0C1" w14:textId="344924EF" w:rsidR="002A5D5C" w:rsidRPr="002A5D5C" w:rsidRDefault="002A5D5C" w:rsidP="002A5D5C">
      <w:pPr>
        <w:pStyle w:val="Paragrafoelenco"/>
        <w:numPr>
          <w:ilvl w:val="0"/>
          <w:numId w:val="37"/>
        </w:numPr>
        <w:spacing w:after="0"/>
        <w:rPr>
          <w:szCs w:val="19"/>
        </w:rPr>
      </w:pPr>
      <w:r>
        <w:rPr>
          <w:szCs w:val="19"/>
        </w:rPr>
        <w:t>primary and secondary land use (LU1 and LU2)</w:t>
      </w:r>
      <w:r w:rsidRPr="002A5D5C">
        <w:rPr>
          <w:szCs w:val="19"/>
        </w:rPr>
        <w:t>;</w:t>
      </w:r>
    </w:p>
    <w:p w14:paraId="63F665FE" w14:textId="6B0BCD17" w:rsidR="002A5D5C" w:rsidRDefault="002A5D5C" w:rsidP="002A5D5C">
      <w:pPr>
        <w:pStyle w:val="Paragrafoelenco"/>
        <w:numPr>
          <w:ilvl w:val="0"/>
          <w:numId w:val="37"/>
        </w:numPr>
        <w:spacing w:after="0"/>
        <w:rPr>
          <w:szCs w:val="19"/>
        </w:rPr>
      </w:pPr>
      <w:r>
        <w:rPr>
          <w:szCs w:val="19"/>
        </w:rPr>
        <w:t>species associated to LC1 (value of the variable LC1_Species);</w:t>
      </w:r>
    </w:p>
    <w:p w14:paraId="53DD8D81" w14:textId="6444F93A" w:rsidR="002A5D5C" w:rsidRPr="002A5D5C" w:rsidRDefault="002A5D5C" w:rsidP="002A5D5C">
      <w:pPr>
        <w:pStyle w:val="Paragrafoelenco"/>
        <w:numPr>
          <w:ilvl w:val="0"/>
          <w:numId w:val="37"/>
        </w:numPr>
        <w:spacing w:after="0"/>
        <w:rPr>
          <w:szCs w:val="19"/>
        </w:rPr>
      </w:pPr>
      <w:r>
        <w:rPr>
          <w:szCs w:val="19"/>
        </w:rPr>
        <w:t>size of the area referred to LC1 (AREA_SIZE)</w:t>
      </w:r>
    </w:p>
    <w:p w14:paraId="758A7CC1" w14:textId="2BB454D3" w:rsidR="002A5D5C" w:rsidRPr="002A5D5C" w:rsidRDefault="002A5D5C" w:rsidP="002A5D5C">
      <w:pPr>
        <w:pStyle w:val="Paragrafoelenco"/>
        <w:numPr>
          <w:ilvl w:val="0"/>
          <w:numId w:val="37"/>
        </w:numPr>
        <w:spacing w:after="0"/>
        <w:rPr>
          <w:szCs w:val="19"/>
        </w:rPr>
      </w:pPr>
      <w:r w:rsidRPr="002A5D5C">
        <w:rPr>
          <w:szCs w:val="19"/>
        </w:rPr>
        <w:t xml:space="preserve">variable </w:t>
      </w:r>
      <w:r>
        <w:rPr>
          <w:szCs w:val="19"/>
        </w:rPr>
        <w:t xml:space="preserve">referring </w:t>
      </w:r>
      <w:r w:rsidRPr="002A5D5C">
        <w:rPr>
          <w:szCs w:val="19"/>
        </w:rPr>
        <w:t xml:space="preserve">to </w:t>
      </w:r>
      <w:r>
        <w:rPr>
          <w:szCs w:val="19"/>
        </w:rPr>
        <w:t xml:space="preserve">the </w:t>
      </w:r>
      <w:r w:rsidRPr="002A5D5C">
        <w:rPr>
          <w:szCs w:val="19"/>
        </w:rPr>
        <w:t>TREE_HEIGHT;</w:t>
      </w:r>
    </w:p>
    <w:p w14:paraId="3CA6188E" w14:textId="4CEE1750" w:rsidR="002A5D5C" w:rsidRPr="002A5D5C" w:rsidRDefault="002A5D5C" w:rsidP="002A5D5C">
      <w:pPr>
        <w:pStyle w:val="Paragrafoelenco"/>
        <w:numPr>
          <w:ilvl w:val="0"/>
          <w:numId w:val="37"/>
        </w:numPr>
        <w:spacing w:after="0"/>
        <w:rPr>
          <w:szCs w:val="19"/>
        </w:rPr>
      </w:pPr>
      <w:r w:rsidRPr="002A5D5C">
        <w:rPr>
          <w:szCs w:val="19"/>
        </w:rPr>
        <w:t xml:space="preserve">variable </w:t>
      </w:r>
      <w:r>
        <w:rPr>
          <w:szCs w:val="19"/>
        </w:rPr>
        <w:t xml:space="preserve">referring </w:t>
      </w:r>
      <w:r w:rsidRPr="002A5D5C">
        <w:rPr>
          <w:szCs w:val="19"/>
        </w:rPr>
        <w:t xml:space="preserve">to </w:t>
      </w:r>
      <w:r>
        <w:rPr>
          <w:szCs w:val="19"/>
        </w:rPr>
        <w:t xml:space="preserve">the </w:t>
      </w:r>
      <w:r w:rsidRPr="002A5D5C">
        <w:rPr>
          <w:szCs w:val="19"/>
        </w:rPr>
        <w:t>FEATURE_WIDTH;</w:t>
      </w:r>
    </w:p>
    <w:p w14:paraId="18C3CF58" w14:textId="25D016E0" w:rsidR="002A5D5C" w:rsidRPr="002A5D5C" w:rsidRDefault="002A5D5C" w:rsidP="002A5D5C">
      <w:pPr>
        <w:pStyle w:val="Paragrafoelenco"/>
        <w:numPr>
          <w:ilvl w:val="0"/>
          <w:numId w:val="37"/>
        </w:numPr>
        <w:spacing w:after="0"/>
        <w:rPr>
          <w:szCs w:val="19"/>
        </w:rPr>
      </w:pPr>
      <w:r>
        <w:rPr>
          <w:szCs w:val="19"/>
        </w:rPr>
        <w:t xml:space="preserve">variable referring </w:t>
      </w:r>
      <w:r w:rsidRPr="002A5D5C">
        <w:rPr>
          <w:szCs w:val="19"/>
        </w:rPr>
        <w:t xml:space="preserve">to </w:t>
      </w:r>
      <w:r>
        <w:rPr>
          <w:szCs w:val="19"/>
        </w:rPr>
        <w:t xml:space="preserve">the </w:t>
      </w:r>
      <w:r w:rsidRPr="002A5D5C">
        <w:rPr>
          <w:szCs w:val="19"/>
        </w:rPr>
        <w:t>SURVEY_LC_LU_SPECIAL_REMARK</w:t>
      </w:r>
      <w:r>
        <w:rPr>
          <w:szCs w:val="19"/>
        </w:rPr>
        <w:t>.</w:t>
      </w:r>
    </w:p>
    <w:p w14:paraId="1F672F15" w14:textId="46344FF4" w:rsidR="00171E64" w:rsidRDefault="00171E64" w:rsidP="00221C4D">
      <w:pPr>
        <w:spacing w:after="0"/>
        <w:rPr>
          <w:szCs w:val="19"/>
        </w:rPr>
      </w:pPr>
      <w:r>
        <w:rPr>
          <w:szCs w:val="19"/>
        </w:rPr>
        <w:t xml:space="preserve">The table below contains the conditions </w:t>
      </w:r>
      <w:r w:rsidR="00221C4D">
        <w:rPr>
          <w:szCs w:val="19"/>
        </w:rPr>
        <w:t xml:space="preserve">(combination of the active variables) </w:t>
      </w:r>
      <w:r>
        <w:rPr>
          <w:szCs w:val="19"/>
        </w:rPr>
        <w:t xml:space="preserve">that were used to obtain the FAO forestry classification, originally realized as a SQL script and further transformed in a specific SAS syntax. It has to be noted that, for each combination, the </w:t>
      </w:r>
      <w:r w:rsidR="00221C4D">
        <w:rPr>
          <w:szCs w:val="19"/>
        </w:rPr>
        <w:t xml:space="preserve">SAS </w:t>
      </w:r>
      <w:r>
        <w:rPr>
          <w:szCs w:val="19"/>
        </w:rPr>
        <w:t xml:space="preserve">procedure </w:t>
      </w:r>
      <w:r w:rsidR="00221C4D">
        <w:rPr>
          <w:szCs w:val="19"/>
        </w:rPr>
        <w:t>determines also the identifier (field named “</w:t>
      </w:r>
      <w:proofErr w:type="spellStart"/>
      <w:r w:rsidR="00221C4D">
        <w:rPr>
          <w:szCs w:val="19"/>
        </w:rPr>
        <w:t>Condition_FAO_CLASS</w:t>
      </w:r>
      <w:proofErr w:type="spellEnd"/>
      <w:r w:rsidR="00221C4D">
        <w:rPr>
          <w:szCs w:val="19"/>
        </w:rPr>
        <w:t>) that corresponds to the specific condition that was satisfied by each record.</w:t>
      </w:r>
    </w:p>
    <w:p w14:paraId="5FEC2126" w14:textId="77777777" w:rsidR="00221C4D" w:rsidRDefault="00221C4D" w:rsidP="00221C4D">
      <w:pPr>
        <w:spacing w:after="0"/>
      </w:pPr>
    </w:p>
    <w:tbl>
      <w:tblPr>
        <w:tblStyle w:val="Grigliatabella"/>
        <w:tblW w:w="0" w:type="auto"/>
        <w:tblLayout w:type="fixed"/>
        <w:tblLook w:val="04A0" w:firstRow="1" w:lastRow="0" w:firstColumn="1" w:lastColumn="0" w:noHBand="0" w:noVBand="1"/>
      </w:tblPr>
      <w:tblGrid>
        <w:gridCol w:w="988"/>
        <w:gridCol w:w="1701"/>
        <w:gridCol w:w="3907"/>
        <w:gridCol w:w="2607"/>
      </w:tblGrid>
      <w:tr w:rsidR="00171E64" w14:paraId="4B5F9CBA" w14:textId="77777777" w:rsidTr="00171E64">
        <w:tc>
          <w:tcPr>
            <w:tcW w:w="988" w:type="dxa"/>
          </w:tcPr>
          <w:p w14:paraId="5485F0F9" w14:textId="77777777" w:rsidR="00171E64" w:rsidRPr="005E2F58" w:rsidRDefault="00171E64" w:rsidP="00171E64">
            <w:pPr>
              <w:jc w:val="both"/>
              <w:rPr>
                <w:b/>
                <w:sz w:val="16"/>
                <w:szCs w:val="16"/>
              </w:rPr>
            </w:pPr>
            <w:r w:rsidRPr="005E2F58">
              <w:rPr>
                <w:b/>
                <w:sz w:val="16"/>
                <w:szCs w:val="16"/>
              </w:rPr>
              <w:t>FAO Forestry value</w:t>
            </w:r>
          </w:p>
        </w:tc>
        <w:tc>
          <w:tcPr>
            <w:tcW w:w="1701" w:type="dxa"/>
          </w:tcPr>
          <w:p w14:paraId="317A7113" w14:textId="77777777" w:rsidR="00171E64" w:rsidRPr="005E2F58" w:rsidRDefault="00171E64" w:rsidP="00171E64">
            <w:pPr>
              <w:jc w:val="both"/>
              <w:rPr>
                <w:b/>
                <w:sz w:val="16"/>
                <w:szCs w:val="16"/>
              </w:rPr>
            </w:pPr>
            <w:proofErr w:type="spellStart"/>
            <w:r w:rsidRPr="005E2F58">
              <w:rPr>
                <w:b/>
                <w:sz w:val="16"/>
                <w:szCs w:val="16"/>
              </w:rPr>
              <w:t>Condition_FAO_CLASS</w:t>
            </w:r>
            <w:proofErr w:type="spellEnd"/>
          </w:p>
        </w:tc>
        <w:tc>
          <w:tcPr>
            <w:tcW w:w="3907" w:type="dxa"/>
          </w:tcPr>
          <w:p w14:paraId="4150BFF7" w14:textId="77777777" w:rsidR="00171E64" w:rsidRPr="005E2F58" w:rsidRDefault="00171E64" w:rsidP="00171E64">
            <w:pPr>
              <w:jc w:val="both"/>
              <w:rPr>
                <w:b/>
                <w:sz w:val="16"/>
                <w:szCs w:val="16"/>
              </w:rPr>
            </w:pPr>
            <w:r w:rsidRPr="005E2F58">
              <w:rPr>
                <w:b/>
                <w:sz w:val="16"/>
                <w:szCs w:val="16"/>
              </w:rPr>
              <w:t>Original SQL syntax</w:t>
            </w:r>
          </w:p>
        </w:tc>
        <w:tc>
          <w:tcPr>
            <w:tcW w:w="2607" w:type="dxa"/>
          </w:tcPr>
          <w:p w14:paraId="51E14D4E" w14:textId="77777777" w:rsidR="00171E64" w:rsidRPr="005E2F58" w:rsidRDefault="00171E64" w:rsidP="00171E64">
            <w:pPr>
              <w:jc w:val="both"/>
              <w:rPr>
                <w:b/>
                <w:sz w:val="16"/>
                <w:szCs w:val="16"/>
              </w:rPr>
            </w:pPr>
            <w:r w:rsidRPr="005E2F58">
              <w:rPr>
                <w:b/>
                <w:sz w:val="16"/>
                <w:szCs w:val="16"/>
              </w:rPr>
              <w:t>SAS syntax</w:t>
            </w:r>
          </w:p>
        </w:tc>
      </w:tr>
      <w:tr w:rsidR="00171E64" w14:paraId="4EEA90C3" w14:textId="77777777" w:rsidTr="00171E64">
        <w:tc>
          <w:tcPr>
            <w:tcW w:w="988" w:type="dxa"/>
            <w:vAlign w:val="center"/>
          </w:tcPr>
          <w:p w14:paraId="2E0C5AEC" w14:textId="77777777" w:rsidR="00171E64" w:rsidRPr="00BE35CF" w:rsidRDefault="00171E64" w:rsidP="00171E64">
            <w:pPr>
              <w:jc w:val="both"/>
              <w:rPr>
                <w:sz w:val="16"/>
                <w:szCs w:val="16"/>
              </w:rPr>
            </w:pPr>
            <w:r w:rsidRPr="00BE35CF">
              <w:rPr>
                <w:sz w:val="16"/>
                <w:szCs w:val="16"/>
              </w:rPr>
              <w:t>0</w:t>
            </w:r>
          </w:p>
        </w:tc>
        <w:tc>
          <w:tcPr>
            <w:tcW w:w="1701" w:type="dxa"/>
            <w:vAlign w:val="center"/>
          </w:tcPr>
          <w:p w14:paraId="2B08D0EC" w14:textId="77777777" w:rsidR="00171E64" w:rsidRPr="00BE35CF" w:rsidRDefault="00171E64" w:rsidP="00171E64">
            <w:pPr>
              <w:jc w:val="both"/>
              <w:rPr>
                <w:sz w:val="16"/>
                <w:szCs w:val="16"/>
              </w:rPr>
            </w:pPr>
            <w:r w:rsidRPr="00BE35CF">
              <w:rPr>
                <w:sz w:val="16"/>
                <w:szCs w:val="16"/>
              </w:rPr>
              <w:t>1</w:t>
            </w:r>
          </w:p>
        </w:tc>
        <w:tc>
          <w:tcPr>
            <w:tcW w:w="3907" w:type="dxa"/>
          </w:tcPr>
          <w:p w14:paraId="0C43C8A0" w14:textId="77777777" w:rsidR="00171E64" w:rsidRPr="00BE35CF" w:rsidRDefault="00171E64" w:rsidP="00171E64">
            <w:pPr>
              <w:jc w:val="both"/>
              <w:rPr>
                <w:sz w:val="16"/>
                <w:szCs w:val="16"/>
              </w:rPr>
            </w:pPr>
            <w:r w:rsidRPr="00BE35CF">
              <w:rPr>
                <w:sz w:val="16"/>
                <w:szCs w:val="16"/>
              </w:rPr>
              <w:t>WHERE (((Export20160121.SURVEY_LC1) Like 'G*' Or (Export20160121.SURVEY_LC1) Like 'H*'));</w:t>
            </w:r>
          </w:p>
        </w:tc>
        <w:tc>
          <w:tcPr>
            <w:tcW w:w="2607" w:type="dxa"/>
          </w:tcPr>
          <w:p w14:paraId="1F746244" w14:textId="77777777" w:rsidR="00171E64" w:rsidRPr="00BE35CF" w:rsidRDefault="00171E64" w:rsidP="00171E64">
            <w:pPr>
              <w:jc w:val="both"/>
              <w:rPr>
                <w:sz w:val="16"/>
                <w:szCs w:val="16"/>
              </w:rPr>
            </w:pPr>
            <w:r w:rsidRPr="00BE35CF">
              <w:rPr>
                <w:sz w:val="16"/>
                <w:szCs w:val="16"/>
              </w:rPr>
              <w:t>if (</w:t>
            </w:r>
            <w:proofErr w:type="spellStart"/>
            <w:r w:rsidRPr="00BE35CF">
              <w:rPr>
                <w:sz w:val="16"/>
                <w:szCs w:val="16"/>
              </w:rPr>
              <w:t>upcase</w:t>
            </w:r>
            <w:proofErr w:type="spellEnd"/>
            <w:r w:rsidRPr="00BE35CF">
              <w:rPr>
                <w:sz w:val="16"/>
                <w:szCs w:val="16"/>
              </w:rPr>
              <w:t>(</w:t>
            </w:r>
            <w:proofErr w:type="spellStart"/>
            <w:r w:rsidRPr="00BE35CF">
              <w:rPr>
                <w:sz w:val="16"/>
                <w:szCs w:val="16"/>
              </w:rPr>
              <w:t>substr</w:t>
            </w:r>
            <w:proofErr w:type="spellEnd"/>
            <w:r w:rsidRPr="00BE35CF">
              <w:rPr>
                <w:sz w:val="16"/>
                <w:szCs w:val="16"/>
              </w:rPr>
              <w:t>(&amp;lc1_name,1,1</w:t>
            </w:r>
            <w:proofErr w:type="gramStart"/>
            <w:r w:rsidRPr="00BE35CF">
              <w:rPr>
                <w:sz w:val="16"/>
                <w:szCs w:val="16"/>
              </w:rPr>
              <w:t>))=</w:t>
            </w:r>
            <w:proofErr w:type="gramEnd"/>
            <w:r w:rsidRPr="00BE35CF">
              <w:rPr>
                <w:sz w:val="16"/>
                <w:szCs w:val="16"/>
              </w:rPr>
              <w:t xml:space="preserve">'G' or </w:t>
            </w:r>
            <w:proofErr w:type="spellStart"/>
            <w:r w:rsidRPr="00BE35CF">
              <w:rPr>
                <w:sz w:val="16"/>
                <w:szCs w:val="16"/>
              </w:rPr>
              <w:t>upcase</w:t>
            </w:r>
            <w:proofErr w:type="spellEnd"/>
            <w:r w:rsidRPr="00BE35CF">
              <w:rPr>
                <w:sz w:val="16"/>
                <w:szCs w:val="16"/>
              </w:rPr>
              <w:t>(</w:t>
            </w:r>
            <w:proofErr w:type="spellStart"/>
            <w:r w:rsidRPr="00BE35CF">
              <w:rPr>
                <w:sz w:val="16"/>
                <w:szCs w:val="16"/>
              </w:rPr>
              <w:t>substr</w:t>
            </w:r>
            <w:proofErr w:type="spellEnd"/>
            <w:r w:rsidRPr="00BE35CF">
              <w:rPr>
                <w:sz w:val="16"/>
                <w:szCs w:val="16"/>
              </w:rPr>
              <w:t>(&amp;lc1_name,1,1))='H')</w:t>
            </w:r>
          </w:p>
        </w:tc>
      </w:tr>
      <w:tr w:rsidR="00171E64" w14:paraId="35715E77" w14:textId="77777777" w:rsidTr="00171E64">
        <w:tc>
          <w:tcPr>
            <w:tcW w:w="988" w:type="dxa"/>
            <w:vAlign w:val="center"/>
          </w:tcPr>
          <w:p w14:paraId="17C05C50" w14:textId="77777777" w:rsidR="00171E64" w:rsidRPr="00BE35CF" w:rsidRDefault="00171E64" w:rsidP="00171E64">
            <w:pPr>
              <w:jc w:val="both"/>
              <w:rPr>
                <w:sz w:val="16"/>
                <w:szCs w:val="16"/>
              </w:rPr>
            </w:pPr>
            <w:r w:rsidRPr="00BE35CF">
              <w:rPr>
                <w:sz w:val="16"/>
                <w:szCs w:val="16"/>
              </w:rPr>
              <w:t>1</w:t>
            </w:r>
          </w:p>
        </w:tc>
        <w:tc>
          <w:tcPr>
            <w:tcW w:w="1701" w:type="dxa"/>
            <w:vAlign w:val="center"/>
          </w:tcPr>
          <w:p w14:paraId="49A229E0" w14:textId="77777777" w:rsidR="00171E64" w:rsidRPr="00BE35CF" w:rsidRDefault="00171E64" w:rsidP="00171E64">
            <w:pPr>
              <w:jc w:val="both"/>
              <w:rPr>
                <w:sz w:val="16"/>
                <w:szCs w:val="16"/>
              </w:rPr>
            </w:pPr>
            <w:r w:rsidRPr="00BE35CF">
              <w:rPr>
                <w:sz w:val="16"/>
                <w:szCs w:val="16"/>
              </w:rPr>
              <w:t>2</w:t>
            </w:r>
          </w:p>
        </w:tc>
        <w:tc>
          <w:tcPr>
            <w:tcW w:w="3907" w:type="dxa"/>
          </w:tcPr>
          <w:p w14:paraId="6D2D54C8" w14:textId="77777777" w:rsidR="00171E64" w:rsidRPr="00BE35CF" w:rsidRDefault="00171E64" w:rsidP="00171E64">
            <w:pPr>
              <w:jc w:val="both"/>
              <w:rPr>
                <w:sz w:val="16"/>
                <w:szCs w:val="16"/>
              </w:rPr>
            </w:pPr>
            <w:r w:rsidRPr="00BE35CF">
              <w:rPr>
                <w:sz w:val="16"/>
                <w:szCs w:val="16"/>
              </w:rPr>
              <w:t>WHERE (((Export20160121.SURVEY_LC</w:t>
            </w:r>
            <w:proofErr w:type="gramStart"/>
            <w:r w:rsidRPr="00BE35CF">
              <w:rPr>
                <w:sz w:val="16"/>
                <w:szCs w:val="16"/>
              </w:rPr>
              <w:t>1)=</w:t>
            </w:r>
            <w:proofErr w:type="gramEnd"/>
            <w:r w:rsidRPr="00BE35CF">
              <w:rPr>
                <w:sz w:val="16"/>
                <w:szCs w:val="16"/>
              </w:rPr>
              <w:t>'A22') AND ((Export20160121.SURVEY_LU1)='U312') AND ((Export20160121.SURVEY_LU2)='U120') AND ((Export20160121.FAO_CLASS) Is Null));</w:t>
            </w:r>
          </w:p>
        </w:tc>
        <w:tc>
          <w:tcPr>
            <w:tcW w:w="2607" w:type="dxa"/>
          </w:tcPr>
          <w:p w14:paraId="7F1A77C3" w14:textId="77777777" w:rsidR="00171E64" w:rsidRPr="00BE35CF" w:rsidRDefault="00171E64" w:rsidP="00171E64">
            <w:pPr>
              <w:jc w:val="both"/>
              <w:rPr>
                <w:sz w:val="16"/>
                <w:szCs w:val="16"/>
              </w:rPr>
            </w:pPr>
            <w:r w:rsidRPr="00BE35CF">
              <w:rPr>
                <w:sz w:val="16"/>
                <w:szCs w:val="16"/>
              </w:rPr>
              <w:t>if (</w:t>
            </w:r>
            <w:proofErr w:type="spellStart"/>
            <w:r w:rsidRPr="00BE35CF">
              <w:rPr>
                <w:sz w:val="16"/>
                <w:szCs w:val="16"/>
              </w:rPr>
              <w:t>upcase</w:t>
            </w:r>
            <w:proofErr w:type="spellEnd"/>
            <w:r w:rsidRPr="00BE35CF">
              <w:rPr>
                <w:sz w:val="16"/>
                <w:szCs w:val="16"/>
              </w:rPr>
              <w:t>(&amp;lc1_</w:t>
            </w:r>
            <w:proofErr w:type="gramStart"/>
            <w:r w:rsidRPr="00BE35CF">
              <w:rPr>
                <w:sz w:val="16"/>
                <w:szCs w:val="16"/>
              </w:rPr>
              <w:t>name)=</w:t>
            </w:r>
            <w:proofErr w:type="gramEnd"/>
            <w:r w:rsidRPr="00BE35CF">
              <w:rPr>
                <w:sz w:val="16"/>
                <w:szCs w:val="16"/>
              </w:rPr>
              <w:t xml:space="preserve">'A22' and </w:t>
            </w:r>
            <w:proofErr w:type="spellStart"/>
            <w:r w:rsidRPr="00BE35CF">
              <w:rPr>
                <w:sz w:val="16"/>
                <w:szCs w:val="16"/>
              </w:rPr>
              <w:t>upcase</w:t>
            </w:r>
            <w:proofErr w:type="spellEnd"/>
            <w:r w:rsidRPr="00BE35CF">
              <w:rPr>
                <w:sz w:val="16"/>
                <w:szCs w:val="16"/>
              </w:rPr>
              <w:t xml:space="preserve">(&amp;lu1_name)='U312' and </w:t>
            </w:r>
            <w:proofErr w:type="spellStart"/>
            <w:r w:rsidRPr="00BE35CF">
              <w:rPr>
                <w:sz w:val="16"/>
                <w:szCs w:val="16"/>
              </w:rPr>
              <w:t>upcase</w:t>
            </w:r>
            <w:proofErr w:type="spellEnd"/>
            <w:r w:rsidRPr="00BE35CF">
              <w:rPr>
                <w:sz w:val="16"/>
                <w:szCs w:val="16"/>
              </w:rPr>
              <w:t>(&amp;lu2_name)='U120' and &amp;</w:t>
            </w:r>
            <w:proofErr w:type="spellStart"/>
            <w:r w:rsidRPr="00BE35CF">
              <w:rPr>
                <w:sz w:val="16"/>
                <w:szCs w:val="16"/>
              </w:rPr>
              <w:t>fao_class_name</w:t>
            </w:r>
            <w:proofErr w:type="spellEnd"/>
            <w:r w:rsidRPr="00BE35CF">
              <w:rPr>
                <w:sz w:val="16"/>
                <w:szCs w:val="16"/>
              </w:rPr>
              <w:t>='')</w:t>
            </w:r>
          </w:p>
        </w:tc>
      </w:tr>
      <w:tr w:rsidR="00171E64" w14:paraId="66AC0980" w14:textId="77777777" w:rsidTr="00171E64">
        <w:tc>
          <w:tcPr>
            <w:tcW w:w="988" w:type="dxa"/>
            <w:vAlign w:val="center"/>
          </w:tcPr>
          <w:p w14:paraId="5941C0FD" w14:textId="77777777" w:rsidR="00171E64" w:rsidRPr="00BE35CF" w:rsidRDefault="00171E64" w:rsidP="00171E64">
            <w:pPr>
              <w:jc w:val="both"/>
              <w:rPr>
                <w:sz w:val="16"/>
                <w:szCs w:val="16"/>
              </w:rPr>
            </w:pPr>
            <w:r>
              <w:rPr>
                <w:sz w:val="16"/>
                <w:szCs w:val="16"/>
              </w:rPr>
              <w:t>1</w:t>
            </w:r>
          </w:p>
        </w:tc>
        <w:tc>
          <w:tcPr>
            <w:tcW w:w="1701" w:type="dxa"/>
            <w:vAlign w:val="center"/>
          </w:tcPr>
          <w:p w14:paraId="4A9587DF" w14:textId="77777777" w:rsidR="00171E64" w:rsidRPr="00BE35CF" w:rsidRDefault="00171E64" w:rsidP="00171E64">
            <w:pPr>
              <w:jc w:val="both"/>
              <w:rPr>
                <w:sz w:val="16"/>
                <w:szCs w:val="16"/>
              </w:rPr>
            </w:pPr>
            <w:r>
              <w:rPr>
                <w:sz w:val="16"/>
                <w:szCs w:val="16"/>
              </w:rPr>
              <w:t>3</w:t>
            </w:r>
          </w:p>
        </w:tc>
        <w:tc>
          <w:tcPr>
            <w:tcW w:w="3907" w:type="dxa"/>
          </w:tcPr>
          <w:p w14:paraId="658A474F" w14:textId="77777777" w:rsidR="00171E64" w:rsidRPr="00BE35CF" w:rsidRDefault="00171E64" w:rsidP="00171E64">
            <w:pPr>
              <w:jc w:val="both"/>
              <w:rPr>
                <w:sz w:val="16"/>
                <w:szCs w:val="16"/>
              </w:rPr>
            </w:pPr>
            <w:r w:rsidRPr="00BE35CF">
              <w:rPr>
                <w:sz w:val="16"/>
                <w:szCs w:val="16"/>
              </w:rPr>
              <w:t>WHERE (((Export20160121.SURVEY_LC</w:t>
            </w:r>
            <w:proofErr w:type="gramStart"/>
            <w:r w:rsidRPr="00BE35CF">
              <w:rPr>
                <w:sz w:val="16"/>
                <w:szCs w:val="16"/>
              </w:rPr>
              <w:t>1)=</w:t>
            </w:r>
            <w:proofErr w:type="gramEnd"/>
            <w:r w:rsidRPr="00BE35CF">
              <w:rPr>
                <w:sz w:val="16"/>
                <w:szCs w:val="16"/>
              </w:rPr>
              <w:t xml:space="preserve">'A30') AND ((Export20160121.SURVEY_LC2) Like 'c*' Or (Export20160121.SURVEY_LC2) Like 'D*' Or (Export20160121.SURVEY_LC2) Like 'E*' Or </w:t>
            </w:r>
            <w:r w:rsidRPr="00BE35CF">
              <w:rPr>
                <w:sz w:val="16"/>
                <w:szCs w:val="16"/>
              </w:rPr>
              <w:lastRenderedPageBreak/>
              <w:t>(Export20160121.SURVEY_LC2) Like 'F*') AND ((Export20160121.SURVEY_LU1)='U319') AND ((Export20160121.SURVEY_LU2)='U120') AND ((Export20160121.FAO_CLASS) Is Null));</w:t>
            </w:r>
          </w:p>
        </w:tc>
        <w:tc>
          <w:tcPr>
            <w:tcW w:w="2607" w:type="dxa"/>
          </w:tcPr>
          <w:p w14:paraId="04DE7E9D" w14:textId="77777777" w:rsidR="00171E64" w:rsidRPr="00BE35CF" w:rsidRDefault="00171E64" w:rsidP="00171E64">
            <w:pPr>
              <w:jc w:val="both"/>
              <w:rPr>
                <w:sz w:val="16"/>
                <w:szCs w:val="16"/>
              </w:rPr>
            </w:pPr>
            <w:r w:rsidRPr="00BE35CF">
              <w:rPr>
                <w:sz w:val="16"/>
                <w:szCs w:val="16"/>
              </w:rPr>
              <w:lastRenderedPageBreak/>
              <w:t>if (</w:t>
            </w:r>
            <w:proofErr w:type="spellStart"/>
            <w:r w:rsidRPr="00BE35CF">
              <w:rPr>
                <w:sz w:val="16"/>
                <w:szCs w:val="16"/>
              </w:rPr>
              <w:t>upcase</w:t>
            </w:r>
            <w:proofErr w:type="spellEnd"/>
            <w:r w:rsidRPr="00BE35CF">
              <w:rPr>
                <w:sz w:val="16"/>
                <w:szCs w:val="16"/>
              </w:rPr>
              <w:t>(&amp;lc1_</w:t>
            </w:r>
            <w:proofErr w:type="gramStart"/>
            <w:r w:rsidRPr="00BE35CF">
              <w:rPr>
                <w:sz w:val="16"/>
                <w:szCs w:val="16"/>
              </w:rPr>
              <w:t>name)=</w:t>
            </w:r>
            <w:proofErr w:type="gramEnd"/>
            <w:r w:rsidRPr="00BE35CF">
              <w:rPr>
                <w:sz w:val="16"/>
                <w:szCs w:val="16"/>
              </w:rPr>
              <w:t>'A30' and (</w:t>
            </w:r>
            <w:proofErr w:type="spellStart"/>
            <w:r w:rsidRPr="00BE35CF">
              <w:rPr>
                <w:sz w:val="16"/>
                <w:szCs w:val="16"/>
              </w:rPr>
              <w:t>upcase</w:t>
            </w:r>
            <w:proofErr w:type="spellEnd"/>
            <w:r w:rsidRPr="00BE35CF">
              <w:rPr>
                <w:sz w:val="16"/>
                <w:szCs w:val="16"/>
              </w:rPr>
              <w:t>(</w:t>
            </w:r>
            <w:proofErr w:type="spellStart"/>
            <w:r w:rsidRPr="00BE35CF">
              <w:rPr>
                <w:sz w:val="16"/>
                <w:szCs w:val="16"/>
              </w:rPr>
              <w:t>substr</w:t>
            </w:r>
            <w:proofErr w:type="spellEnd"/>
            <w:r w:rsidRPr="00BE35CF">
              <w:rPr>
                <w:sz w:val="16"/>
                <w:szCs w:val="16"/>
              </w:rPr>
              <w:t xml:space="preserve">(&amp;lc2_name,1,1))='C' or </w:t>
            </w:r>
            <w:proofErr w:type="spellStart"/>
            <w:r w:rsidRPr="00BE35CF">
              <w:rPr>
                <w:sz w:val="16"/>
                <w:szCs w:val="16"/>
              </w:rPr>
              <w:t>upcase</w:t>
            </w:r>
            <w:proofErr w:type="spellEnd"/>
            <w:r w:rsidRPr="00BE35CF">
              <w:rPr>
                <w:sz w:val="16"/>
                <w:szCs w:val="16"/>
              </w:rPr>
              <w:t>(</w:t>
            </w:r>
            <w:proofErr w:type="spellStart"/>
            <w:r w:rsidRPr="00BE35CF">
              <w:rPr>
                <w:sz w:val="16"/>
                <w:szCs w:val="16"/>
              </w:rPr>
              <w:t>substr</w:t>
            </w:r>
            <w:proofErr w:type="spellEnd"/>
            <w:r w:rsidRPr="00BE35CF">
              <w:rPr>
                <w:sz w:val="16"/>
                <w:szCs w:val="16"/>
              </w:rPr>
              <w:t xml:space="preserve">(&amp;lc2_name,1,1))='D' </w:t>
            </w:r>
            <w:r w:rsidRPr="00BE35CF">
              <w:rPr>
                <w:sz w:val="16"/>
                <w:szCs w:val="16"/>
              </w:rPr>
              <w:lastRenderedPageBreak/>
              <w:t xml:space="preserve">or </w:t>
            </w:r>
            <w:proofErr w:type="spellStart"/>
            <w:r w:rsidRPr="00BE35CF">
              <w:rPr>
                <w:sz w:val="16"/>
                <w:szCs w:val="16"/>
              </w:rPr>
              <w:t>upcase</w:t>
            </w:r>
            <w:proofErr w:type="spellEnd"/>
            <w:r w:rsidRPr="00BE35CF">
              <w:rPr>
                <w:sz w:val="16"/>
                <w:szCs w:val="16"/>
              </w:rPr>
              <w:t>(</w:t>
            </w:r>
            <w:proofErr w:type="spellStart"/>
            <w:r w:rsidRPr="00BE35CF">
              <w:rPr>
                <w:sz w:val="16"/>
                <w:szCs w:val="16"/>
              </w:rPr>
              <w:t>substr</w:t>
            </w:r>
            <w:proofErr w:type="spellEnd"/>
            <w:r w:rsidRPr="00BE35CF">
              <w:rPr>
                <w:sz w:val="16"/>
                <w:szCs w:val="16"/>
              </w:rPr>
              <w:t xml:space="preserve">(&amp;lc2_name,1,1))='E' or </w:t>
            </w:r>
            <w:proofErr w:type="spellStart"/>
            <w:r w:rsidRPr="00BE35CF">
              <w:rPr>
                <w:sz w:val="16"/>
                <w:szCs w:val="16"/>
              </w:rPr>
              <w:t>upcase</w:t>
            </w:r>
            <w:proofErr w:type="spellEnd"/>
            <w:r w:rsidRPr="00BE35CF">
              <w:rPr>
                <w:sz w:val="16"/>
                <w:szCs w:val="16"/>
              </w:rPr>
              <w:t>(</w:t>
            </w:r>
            <w:proofErr w:type="spellStart"/>
            <w:r w:rsidRPr="00BE35CF">
              <w:rPr>
                <w:sz w:val="16"/>
                <w:szCs w:val="16"/>
              </w:rPr>
              <w:t>substr</w:t>
            </w:r>
            <w:proofErr w:type="spellEnd"/>
            <w:r w:rsidRPr="00BE35CF">
              <w:rPr>
                <w:sz w:val="16"/>
                <w:szCs w:val="16"/>
              </w:rPr>
              <w:t xml:space="preserve">(&amp;lc2_name,1,1))='F') and </w:t>
            </w:r>
            <w:proofErr w:type="spellStart"/>
            <w:r w:rsidRPr="00BE35CF">
              <w:rPr>
                <w:sz w:val="16"/>
                <w:szCs w:val="16"/>
              </w:rPr>
              <w:t>upcase</w:t>
            </w:r>
            <w:proofErr w:type="spellEnd"/>
            <w:r w:rsidRPr="00BE35CF">
              <w:rPr>
                <w:sz w:val="16"/>
                <w:szCs w:val="16"/>
              </w:rPr>
              <w:t xml:space="preserve">(&amp;lu1_name)='U319' and </w:t>
            </w:r>
            <w:proofErr w:type="spellStart"/>
            <w:r w:rsidRPr="00BE35CF">
              <w:rPr>
                <w:sz w:val="16"/>
                <w:szCs w:val="16"/>
              </w:rPr>
              <w:t>upcase</w:t>
            </w:r>
            <w:proofErr w:type="spellEnd"/>
            <w:r w:rsidRPr="00BE35CF">
              <w:rPr>
                <w:sz w:val="16"/>
                <w:szCs w:val="16"/>
              </w:rPr>
              <w:t>(&amp;lu2_name)='U120' and &amp;</w:t>
            </w:r>
            <w:proofErr w:type="spellStart"/>
            <w:r w:rsidRPr="00BE35CF">
              <w:rPr>
                <w:sz w:val="16"/>
                <w:szCs w:val="16"/>
              </w:rPr>
              <w:t>fao_class_name</w:t>
            </w:r>
            <w:proofErr w:type="spellEnd"/>
            <w:r w:rsidRPr="00BE35CF">
              <w:rPr>
                <w:sz w:val="16"/>
                <w:szCs w:val="16"/>
              </w:rPr>
              <w:t>='')</w:t>
            </w:r>
          </w:p>
        </w:tc>
      </w:tr>
      <w:tr w:rsidR="00171E64" w14:paraId="353868F2" w14:textId="77777777" w:rsidTr="00171E64">
        <w:tc>
          <w:tcPr>
            <w:tcW w:w="988" w:type="dxa"/>
            <w:vAlign w:val="center"/>
          </w:tcPr>
          <w:p w14:paraId="70F563BD" w14:textId="77777777" w:rsidR="00171E64" w:rsidRPr="00BE35CF" w:rsidRDefault="00171E64" w:rsidP="00171E64">
            <w:pPr>
              <w:jc w:val="both"/>
              <w:rPr>
                <w:sz w:val="16"/>
                <w:szCs w:val="16"/>
              </w:rPr>
            </w:pPr>
            <w:r>
              <w:rPr>
                <w:sz w:val="16"/>
                <w:szCs w:val="16"/>
              </w:rPr>
              <w:lastRenderedPageBreak/>
              <w:t>3</w:t>
            </w:r>
          </w:p>
        </w:tc>
        <w:tc>
          <w:tcPr>
            <w:tcW w:w="1701" w:type="dxa"/>
            <w:vAlign w:val="center"/>
          </w:tcPr>
          <w:p w14:paraId="11004D9D" w14:textId="77777777" w:rsidR="00171E64" w:rsidRPr="00BE35CF" w:rsidRDefault="00171E64" w:rsidP="00171E64">
            <w:pPr>
              <w:jc w:val="both"/>
              <w:rPr>
                <w:sz w:val="16"/>
                <w:szCs w:val="16"/>
              </w:rPr>
            </w:pPr>
            <w:r>
              <w:rPr>
                <w:sz w:val="16"/>
                <w:szCs w:val="16"/>
              </w:rPr>
              <w:t>4</w:t>
            </w:r>
          </w:p>
        </w:tc>
        <w:tc>
          <w:tcPr>
            <w:tcW w:w="3907" w:type="dxa"/>
          </w:tcPr>
          <w:p w14:paraId="53AE2E91" w14:textId="77777777" w:rsidR="00171E64" w:rsidRPr="00BE35CF" w:rsidRDefault="00171E64" w:rsidP="00171E64">
            <w:pPr>
              <w:jc w:val="both"/>
              <w:rPr>
                <w:sz w:val="16"/>
                <w:szCs w:val="16"/>
              </w:rPr>
            </w:pPr>
            <w:r w:rsidRPr="00BE35CF">
              <w:rPr>
                <w:sz w:val="16"/>
                <w:szCs w:val="16"/>
              </w:rPr>
              <w:t>WHERE (((Export20160121.SURVEY_LC1) Like 'B7*') AND ((Export20160121.SURVEY_LU</w:t>
            </w:r>
            <w:proofErr w:type="gramStart"/>
            <w:r w:rsidRPr="00BE35CF">
              <w:rPr>
                <w:sz w:val="16"/>
                <w:szCs w:val="16"/>
              </w:rPr>
              <w:t>1)=</w:t>
            </w:r>
            <w:proofErr w:type="gramEnd"/>
            <w:r w:rsidRPr="00BE35CF">
              <w:rPr>
                <w:sz w:val="16"/>
                <w:szCs w:val="16"/>
              </w:rPr>
              <w:t>'U111' Or (Export20160121.SURVEY_LU1)='U112' Or (Export20160121.SURVEY_LU1)='U113' Or (Export20160121.SURVEY_LU1) Like 'U4*') AND (Not (Export20160121.SURVEY_LC1_SPECIES)='B75E' And Not (Export20160121.SURVEY_LC1_SPECIES)='B75P') AND ((Export20160121.SURVEY_AREA_SIZE)&gt;'1') AND ((Export20160121.FAO_CLASS) Is Null));</w:t>
            </w:r>
          </w:p>
        </w:tc>
        <w:tc>
          <w:tcPr>
            <w:tcW w:w="2607" w:type="dxa"/>
          </w:tcPr>
          <w:p w14:paraId="5C3D42CC" w14:textId="77777777" w:rsidR="00171E64" w:rsidRPr="00BE35CF" w:rsidRDefault="00171E64" w:rsidP="00171E64">
            <w:pPr>
              <w:jc w:val="both"/>
              <w:rPr>
                <w:sz w:val="16"/>
                <w:szCs w:val="16"/>
              </w:rPr>
            </w:pPr>
            <w:r w:rsidRPr="00BE35CF">
              <w:rPr>
                <w:sz w:val="16"/>
                <w:szCs w:val="16"/>
              </w:rPr>
              <w:t>if (</w:t>
            </w:r>
            <w:proofErr w:type="spellStart"/>
            <w:r w:rsidRPr="00BE35CF">
              <w:rPr>
                <w:sz w:val="16"/>
                <w:szCs w:val="16"/>
              </w:rPr>
              <w:t>upcase</w:t>
            </w:r>
            <w:proofErr w:type="spellEnd"/>
            <w:r w:rsidRPr="00BE35CF">
              <w:rPr>
                <w:sz w:val="16"/>
                <w:szCs w:val="16"/>
              </w:rPr>
              <w:t>(</w:t>
            </w:r>
            <w:proofErr w:type="spellStart"/>
            <w:r w:rsidRPr="00BE35CF">
              <w:rPr>
                <w:sz w:val="16"/>
                <w:szCs w:val="16"/>
              </w:rPr>
              <w:t>substr</w:t>
            </w:r>
            <w:proofErr w:type="spellEnd"/>
            <w:r w:rsidRPr="00BE35CF">
              <w:rPr>
                <w:sz w:val="16"/>
                <w:szCs w:val="16"/>
              </w:rPr>
              <w:t>(&amp;lc1_name,1,2</w:t>
            </w:r>
            <w:proofErr w:type="gramStart"/>
            <w:r w:rsidRPr="00BE35CF">
              <w:rPr>
                <w:sz w:val="16"/>
                <w:szCs w:val="16"/>
              </w:rPr>
              <w:t>))=</w:t>
            </w:r>
            <w:proofErr w:type="gramEnd"/>
            <w:r w:rsidRPr="00BE35CF">
              <w:rPr>
                <w:sz w:val="16"/>
                <w:szCs w:val="16"/>
              </w:rPr>
              <w:t>'B7' and (</w:t>
            </w:r>
            <w:proofErr w:type="spellStart"/>
            <w:r w:rsidRPr="00BE35CF">
              <w:rPr>
                <w:sz w:val="16"/>
                <w:szCs w:val="16"/>
              </w:rPr>
              <w:t>upcase</w:t>
            </w:r>
            <w:proofErr w:type="spellEnd"/>
            <w:r w:rsidRPr="00BE35CF">
              <w:rPr>
                <w:sz w:val="16"/>
                <w:szCs w:val="16"/>
              </w:rPr>
              <w:t xml:space="preserve">(&amp;lu1_name)='U111' or </w:t>
            </w:r>
            <w:proofErr w:type="spellStart"/>
            <w:r w:rsidRPr="00BE35CF">
              <w:rPr>
                <w:sz w:val="16"/>
                <w:szCs w:val="16"/>
              </w:rPr>
              <w:t>upcase</w:t>
            </w:r>
            <w:proofErr w:type="spellEnd"/>
            <w:r w:rsidRPr="00BE35CF">
              <w:rPr>
                <w:sz w:val="16"/>
                <w:szCs w:val="16"/>
              </w:rPr>
              <w:t xml:space="preserve">(&amp;lu1_name)='U112' or </w:t>
            </w:r>
            <w:proofErr w:type="spellStart"/>
            <w:r w:rsidRPr="00BE35CF">
              <w:rPr>
                <w:sz w:val="16"/>
                <w:szCs w:val="16"/>
              </w:rPr>
              <w:t>upcase</w:t>
            </w:r>
            <w:proofErr w:type="spellEnd"/>
            <w:r w:rsidRPr="00BE35CF">
              <w:rPr>
                <w:sz w:val="16"/>
                <w:szCs w:val="16"/>
              </w:rPr>
              <w:t xml:space="preserve">(&amp;lu1_name)='U113' or </w:t>
            </w:r>
            <w:proofErr w:type="spellStart"/>
            <w:r w:rsidRPr="00BE35CF">
              <w:rPr>
                <w:sz w:val="16"/>
                <w:szCs w:val="16"/>
              </w:rPr>
              <w:t>upcase</w:t>
            </w:r>
            <w:proofErr w:type="spellEnd"/>
            <w:r w:rsidRPr="00BE35CF">
              <w:rPr>
                <w:sz w:val="16"/>
                <w:szCs w:val="16"/>
              </w:rPr>
              <w:t>(</w:t>
            </w:r>
            <w:proofErr w:type="spellStart"/>
            <w:r w:rsidRPr="00BE35CF">
              <w:rPr>
                <w:sz w:val="16"/>
                <w:szCs w:val="16"/>
              </w:rPr>
              <w:t>substr</w:t>
            </w:r>
            <w:proofErr w:type="spellEnd"/>
            <w:r w:rsidRPr="00BE35CF">
              <w:rPr>
                <w:sz w:val="16"/>
                <w:szCs w:val="16"/>
              </w:rPr>
              <w:t>(&amp;lu1_name,1,2))='U4') and (</w:t>
            </w:r>
            <w:proofErr w:type="spellStart"/>
            <w:r w:rsidRPr="00BE35CF">
              <w:rPr>
                <w:sz w:val="16"/>
                <w:szCs w:val="16"/>
              </w:rPr>
              <w:t>upcase</w:t>
            </w:r>
            <w:proofErr w:type="spellEnd"/>
            <w:r w:rsidRPr="00BE35CF">
              <w:rPr>
                <w:sz w:val="16"/>
                <w:szCs w:val="16"/>
              </w:rPr>
              <w:t xml:space="preserve">(&amp;lc1_species_name) ne 'B75E' and </w:t>
            </w:r>
            <w:proofErr w:type="spellStart"/>
            <w:r w:rsidRPr="00BE35CF">
              <w:rPr>
                <w:sz w:val="16"/>
                <w:szCs w:val="16"/>
              </w:rPr>
              <w:t>upcase</w:t>
            </w:r>
            <w:proofErr w:type="spellEnd"/>
            <w:r w:rsidRPr="00BE35CF">
              <w:rPr>
                <w:sz w:val="16"/>
                <w:szCs w:val="16"/>
              </w:rPr>
              <w:t>(&amp;lc1_species_name) ne 'B75P') and &amp;</w:t>
            </w:r>
            <w:proofErr w:type="spellStart"/>
            <w:r w:rsidRPr="00BE35CF">
              <w:rPr>
                <w:sz w:val="16"/>
                <w:szCs w:val="16"/>
              </w:rPr>
              <w:t>survey_area_size_name</w:t>
            </w:r>
            <w:proofErr w:type="spellEnd"/>
            <w:r w:rsidRPr="00BE35CF">
              <w:rPr>
                <w:sz w:val="16"/>
                <w:szCs w:val="16"/>
              </w:rPr>
              <w:t>&gt;1 and &amp;</w:t>
            </w:r>
            <w:proofErr w:type="spellStart"/>
            <w:r w:rsidRPr="00BE35CF">
              <w:rPr>
                <w:sz w:val="16"/>
                <w:szCs w:val="16"/>
              </w:rPr>
              <w:t>fao_class_name</w:t>
            </w:r>
            <w:proofErr w:type="spellEnd"/>
            <w:r w:rsidRPr="00BE35CF">
              <w:rPr>
                <w:sz w:val="16"/>
                <w:szCs w:val="16"/>
              </w:rPr>
              <w:t>='')</w:t>
            </w:r>
          </w:p>
        </w:tc>
      </w:tr>
      <w:tr w:rsidR="00171E64" w14:paraId="5B953F3A" w14:textId="77777777" w:rsidTr="00171E64">
        <w:tc>
          <w:tcPr>
            <w:tcW w:w="988" w:type="dxa"/>
            <w:vAlign w:val="center"/>
          </w:tcPr>
          <w:p w14:paraId="501EE7C7" w14:textId="77777777" w:rsidR="00171E64" w:rsidRPr="00BE35CF" w:rsidRDefault="00171E64" w:rsidP="00171E64">
            <w:pPr>
              <w:jc w:val="both"/>
              <w:rPr>
                <w:sz w:val="16"/>
                <w:szCs w:val="16"/>
              </w:rPr>
            </w:pPr>
            <w:r>
              <w:rPr>
                <w:sz w:val="16"/>
                <w:szCs w:val="16"/>
              </w:rPr>
              <w:t>3</w:t>
            </w:r>
          </w:p>
        </w:tc>
        <w:tc>
          <w:tcPr>
            <w:tcW w:w="1701" w:type="dxa"/>
            <w:vAlign w:val="center"/>
          </w:tcPr>
          <w:p w14:paraId="4CAE8B4B" w14:textId="77777777" w:rsidR="00171E64" w:rsidRPr="00BE35CF" w:rsidRDefault="00171E64" w:rsidP="00171E64">
            <w:pPr>
              <w:jc w:val="both"/>
              <w:rPr>
                <w:sz w:val="16"/>
                <w:szCs w:val="16"/>
              </w:rPr>
            </w:pPr>
            <w:r>
              <w:rPr>
                <w:sz w:val="16"/>
                <w:szCs w:val="16"/>
              </w:rPr>
              <w:t>5</w:t>
            </w:r>
          </w:p>
        </w:tc>
        <w:tc>
          <w:tcPr>
            <w:tcW w:w="3907" w:type="dxa"/>
          </w:tcPr>
          <w:p w14:paraId="5F229975" w14:textId="77777777" w:rsidR="00171E64" w:rsidRPr="00BE35CF" w:rsidRDefault="00171E64" w:rsidP="00171E64">
            <w:pPr>
              <w:jc w:val="both"/>
              <w:rPr>
                <w:sz w:val="16"/>
                <w:szCs w:val="16"/>
              </w:rPr>
            </w:pPr>
            <w:r w:rsidRPr="00BE35CF">
              <w:rPr>
                <w:sz w:val="16"/>
                <w:szCs w:val="16"/>
              </w:rPr>
              <w:t>WHERE (((Export20160121.FAO_CLASS) Is Null) AND ((Export20160121.SURVEY_LC</w:t>
            </w:r>
            <w:proofErr w:type="gramStart"/>
            <w:r w:rsidRPr="00BE35CF">
              <w:rPr>
                <w:sz w:val="16"/>
                <w:szCs w:val="16"/>
              </w:rPr>
              <w:t>1)=</w:t>
            </w:r>
            <w:proofErr w:type="gramEnd"/>
            <w:r w:rsidRPr="00BE35CF">
              <w:rPr>
                <w:sz w:val="16"/>
                <w:szCs w:val="16"/>
              </w:rPr>
              <w:t>'B81') AND ((Export20160121.SURVEY_LU1)='U111' Or (Export20160121.SURVEY_LU1)='U112' Or (Export20160121.SURVEY_LU1)='U113' Or (Export20160121.SURVEY_LU1) Like 'U4*') AND ((Export20160121.SURVEY_AREA_SIZE)&gt;'1'));</w:t>
            </w:r>
          </w:p>
        </w:tc>
        <w:tc>
          <w:tcPr>
            <w:tcW w:w="2607" w:type="dxa"/>
          </w:tcPr>
          <w:p w14:paraId="4D65F5D8" w14:textId="77777777" w:rsidR="00171E64" w:rsidRPr="00BE35CF" w:rsidRDefault="00171E64" w:rsidP="00171E64">
            <w:pPr>
              <w:jc w:val="both"/>
              <w:rPr>
                <w:sz w:val="16"/>
                <w:szCs w:val="16"/>
              </w:rPr>
            </w:pPr>
            <w:r w:rsidRPr="00BE35CF">
              <w:rPr>
                <w:sz w:val="16"/>
                <w:szCs w:val="16"/>
              </w:rPr>
              <w:t>if (</w:t>
            </w:r>
            <w:proofErr w:type="spellStart"/>
            <w:r w:rsidRPr="00BE35CF">
              <w:rPr>
                <w:sz w:val="16"/>
                <w:szCs w:val="16"/>
              </w:rPr>
              <w:t>upcase</w:t>
            </w:r>
            <w:proofErr w:type="spellEnd"/>
            <w:r w:rsidRPr="00BE35CF">
              <w:rPr>
                <w:sz w:val="16"/>
                <w:szCs w:val="16"/>
              </w:rPr>
              <w:t>(&amp;lc1_</w:t>
            </w:r>
            <w:proofErr w:type="gramStart"/>
            <w:r w:rsidRPr="00BE35CF">
              <w:rPr>
                <w:sz w:val="16"/>
                <w:szCs w:val="16"/>
              </w:rPr>
              <w:t>name)=</w:t>
            </w:r>
            <w:proofErr w:type="gramEnd"/>
            <w:r w:rsidRPr="00BE35CF">
              <w:rPr>
                <w:sz w:val="16"/>
                <w:szCs w:val="16"/>
              </w:rPr>
              <w:t>'B81' and (</w:t>
            </w:r>
            <w:proofErr w:type="spellStart"/>
            <w:r w:rsidRPr="00BE35CF">
              <w:rPr>
                <w:sz w:val="16"/>
                <w:szCs w:val="16"/>
              </w:rPr>
              <w:t>upcase</w:t>
            </w:r>
            <w:proofErr w:type="spellEnd"/>
            <w:r w:rsidRPr="00BE35CF">
              <w:rPr>
                <w:sz w:val="16"/>
                <w:szCs w:val="16"/>
              </w:rPr>
              <w:t xml:space="preserve">(&amp;lu1_name)='U111' or </w:t>
            </w:r>
            <w:proofErr w:type="spellStart"/>
            <w:r w:rsidRPr="00BE35CF">
              <w:rPr>
                <w:sz w:val="16"/>
                <w:szCs w:val="16"/>
              </w:rPr>
              <w:t>upcase</w:t>
            </w:r>
            <w:proofErr w:type="spellEnd"/>
            <w:r w:rsidRPr="00BE35CF">
              <w:rPr>
                <w:sz w:val="16"/>
                <w:szCs w:val="16"/>
              </w:rPr>
              <w:t xml:space="preserve">(&amp;lu1_name)='U112' or </w:t>
            </w:r>
            <w:proofErr w:type="spellStart"/>
            <w:r w:rsidRPr="00BE35CF">
              <w:rPr>
                <w:sz w:val="16"/>
                <w:szCs w:val="16"/>
              </w:rPr>
              <w:t>upcase</w:t>
            </w:r>
            <w:proofErr w:type="spellEnd"/>
            <w:r w:rsidRPr="00BE35CF">
              <w:rPr>
                <w:sz w:val="16"/>
                <w:szCs w:val="16"/>
              </w:rPr>
              <w:t xml:space="preserve">(&amp;lu1_name)='U113' or </w:t>
            </w:r>
            <w:proofErr w:type="spellStart"/>
            <w:r w:rsidRPr="00BE35CF">
              <w:rPr>
                <w:sz w:val="16"/>
                <w:szCs w:val="16"/>
              </w:rPr>
              <w:t>upcase</w:t>
            </w:r>
            <w:proofErr w:type="spellEnd"/>
            <w:r w:rsidRPr="00BE35CF">
              <w:rPr>
                <w:sz w:val="16"/>
                <w:szCs w:val="16"/>
              </w:rPr>
              <w:t>(</w:t>
            </w:r>
            <w:proofErr w:type="spellStart"/>
            <w:r w:rsidRPr="00BE35CF">
              <w:rPr>
                <w:sz w:val="16"/>
                <w:szCs w:val="16"/>
              </w:rPr>
              <w:t>substr</w:t>
            </w:r>
            <w:proofErr w:type="spellEnd"/>
            <w:r w:rsidRPr="00BE35CF">
              <w:rPr>
                <w:sz w:val="16"/>
                <w:szCs w:val="16"/>
              </w:rPr>
              <w:t>(&amp;lu1_name,1,2))='U4') and &amp;</w:t>
            </w:r>
            <w:proofErr w:type="spellStart"/>
            <w:r w:rsidRPr="00BE35CF">
              <w:rPr>
                <w:sz w:val="16"/>
                <w:szCs w:val="16"/>
              </w:rPr>
              <w:t>survey_area_size_name</w:t>
            </w:r>
            <w:proofErr w:type="spellEnd"/>
            <w:r w:rsidRPr="00BE35CF">
              <w:rPr>
                <w:sz w:val="16"/>
                <w:szCs w:val="16"/>
              </w:rPr>
              <w:t>&gt;1 and &amp;</w:t>
            </w:r>
            <w:proofErr w:type="spellStart"/>
            <w:r w:rsidRPr="00BE35CF">
              <w:rPr>
                <w:sz w:val="16"/>
                <w:szCs w:val="16"/>
              </w:rPr>
              <w:t>fao_class_name</w:t>
            </w:r>
            <w:proofErr w:type="spellEnd"/>
            <w:r w:rsidRPr="00BE35CF">
              <w:rPr>
                <w:sz w:val="16"/>
                <w:szCs w:val="16"/>
              </w:rPr>
              <w:t>='')</w:t>
            </w:r>
          </w:p>
        </w:tc>
      </w:tr>
      <w:tr w:rsidR="00171E64" w14:paraId="16D8ACC1" w14:textId="77777777" w:rsidTr="00171E64">
        <w:tc>
          <w:tcPr>
            <w:tcW w:w="988" w:type="dxa"/>
            <w:vAlign w:val="center"/>
          </w:tcPr>
          <w:p w14:paraId="07A77328" w14:textId="77777777" w:rsidR="00171E64" w:rsidRPr="00BE35CF" w:rsidRDefault="00171E64" w:rsidP="00171E64">
            <w:pPr>
              <w:jc w:val="both"/>
              <w:rPr>
                <w:sz w:val="16"/>
                <w:szCs w:val="16"/>
              </w:rPr>
            </w:pPr>
            <w:r>
              <w:rPr>
                <w:sz w:val="16"/>
                <w:szCs w:val="16"/>
              </w:rPr>
              <w:t>1</w:t>
            </w:r>
          </w:p>
        </w:tc>
        <w:tc>
          <w:tcPr>
            <w:tcW w:w="1701" w:type="dxa"/>
            <w:vAlign w:val="center"/>
          </w:tcPr>
          <w:p w14:paraId="3DF98C44" w14:textId="77777777" w:rsidR="00171E64" w:rsidRPr="00BE35CF" w:rsidRDefault="00171E64" w:rsidP="00171E64">
            <w:pPr>
              <w:jc w:val="both"/>
              <w:rPr>
                <w:sz w:val="16"/>
                <w:szCs w:val="16"/>
              </w:rPr>
            </w:pPr>
            <w:r>
              <w:rPr>
                <w:sz w:val="16"/>
                <w:szCs w:val="16"/>
              </w:rPr>
              <w:t>6</w:t>
            </w:r>
          </w:p>
        </w:tc>
        <w:tc>
          <w:tcPr>
            <w:tcW w:w="3907" w:type="dxa"/>
          </w:tcPr>
          <w:p w14:paraId="2986D22A" w14:textId="77777777" w:rsidR="00171E64" w:rsidRPr="00BE35CF" w:rsidRDefault="00171E64" w:rsidP="00171E64">
            <w:pPr>
              <w:jc w:val="both"/>
              <w:rPr>
                <w:sz w:val="16"/>
                <w:szCs w:val="16"/>
              </w:rPr>
            </w:pPr>
            <w:r w:rsidRPr="00BE35CF">
              <w:rPr>
                <w:sz w:val="16"/>
                <w:szCs w:val="16"/>
              </w:rPr>
              <w:t>WHERE (((Export20160121.FAO_CLASS) Is Null) AND ((Export20160121.SURVEY_LC1_</w:t>
            </w:r>
            <w:proofErr w:type="gramStart"/>
            <w:r w:rsidRPr="00BE35CF">
              <w:rPr>
                <w:sz w:val="16"/>
                <w:szCs w:val="16"/>
              </w:rPr>
              <w:t>SPECIES)=</w:t>
            </w:r>
            <w:proofErr w:type="gramEnd"/>
            <w:r w:rsidRPr="00BE35CF">
              <w:rPr>
                <w:sz w:val="16"/>
                <w:szCs w:val="16"/>
              </w:rPr>
              <w:t>'B83F') AND ((Export20160121.SURVEY_AREA_SIZE)&gt;'1'));</w:t>
            </w:r>
          </w:p>
        </w:tc>
        <w:tc>
          <w:tcPr>
            <w:tcW w:w="2607" w:type="dxa"/>
          </w:tcPr>
          <w:p w14:paraId="34395758" w14:textId="77777777" w:rsidR="00171E64" w:rsidRPr="00BE35CF" w:rsidRDefault="00171E64" w:rsidP="00171E64">
            <w:pPr>
              <w:jc w:val="both"/>
              <w:rPr>
                <w:sz w:val="16"/>
                <w:szCs w:val="16"/>
              </w:rPr>
            </w:pPr>
            <w:r w:rsidRPr="00BE35CF">
              <w:rPr>
                <w:sz w:val="16"/>
                <w:szCs w:val="16"/>
              </w:rPr>
              <w:t>if (</w:t>
            </w:r>
            <w:proofErr w:type="spellStart"/>
            <w:r w:rsidRPr="00BE35CF">
              <w:rPr>
                <w:sz w:val="16"/>
                <w:szCs w:val="16"/>
              </w:rPr>
              <w:t>upcase</w:t>
            </w:r>
            <w:proofErr w:type="spellEnd"/>
            <w:r w:rsidRPr="00BE35CF">
              <w:rPr>
                <w:sz w:val="16"/>
                <w:szCs w:val="16"/>
              </w:rPr>
              <w:t>(&amp;lc1_species_</w:t>
            </w:r>
            <w:proofErr w:type="gramStart"/>
            <w:r w:rsidRPr="00BE35CF">
              <w:rPr>
                <w:sz w:val="16"/>
                <w:szCs w:val="16"/>
              </w:rPr>
              <w:t>name)=</w:t>
            </w:r>
            <w:proofErr w:type="gramEnd"/>
            <w:r w:rsidRPr="00BE35CF">
              <w:rPr>
                <w:sz w:val="16"/>
                <w:szCs w:val="16"/>
              </w:rPr>
              <w:t>'B83F' and &amp;</w:t>
            </w:r>
            <w:proofErr w:type="spellStart"/>
            <w:r w:rsidRPr="00BE35CF">
              <w:rPr>
                <w:sz w:val="16"/>
                <w:szCs w:val="16"/>
              </w:rPr>
              <w:t>survey_area_size_name</w:t>
            </w:r>
            <w:proofErr w:type="spellEnd"/>
            <w:r w:rsidRPr="00BE35CF">
              <w:rPr>
                <w:sz w:val="16"/>
                <w:szCs w:val="16"/>
              </w:rPr>
              <w:t>&gt;1 and &amp;</w:t>
            </w:r>
            <w:proofErr w:type="spellStart"/>
            <w:r w:rsidRPr="00BE35CF">
              <w:rPr>
                <w:sz w:val="16"/>
                <w:szCs w:val="16"/>
              </w:rPr>
              <w:t>fao_class_name</w:t>
            </w:r>
            <w:proofErr w:type="spellEnd"/>
            <w:r w:rsidRPr="00BE35CF">
              <w:rPr>
                <w:sz w:val="16"/>
                <w:szCs w:val="16"/>
              </w:rPr>
              <w:t>='')</w:t>
            </w:r>
          </w:p>
        </w:tc>
      </w:tr>
      <w:tr w:rsidR="00171E64" w14:paraId="2AFE40CD" w14:textId="77777777" w:rsidTr="00171E64">
        <w:tc>
          <w:tcPr>
            <w:tcW w:w="988" w:type="dxa"/>
            <w:vAlign w:val="center"/>
          </w:tcPr>
          <w:p w14:paraId="11681D2A" w14:textId="77777777" w:rsidR="00171E64" w:rsidRPr="00BE35CF" w:rsidRDefault="00171E64" w:rsidP="00171E64">
            <w:pPr>
              <w:jc w:val="both"/>
              <w:rPr>
                <w:sz w:val="16"/>
                <w:szCs w:val="16"/>
              </w:rPr>
            </w:pPr>
            <w:r>
              <w:rPr>
                <w:sz w:val="16"/>
                <w:szCs w:val="16"/>
              </w:rPr>
              <w:t>1</w:t>
            </w:r>
          </w:p>
        </w:tc>
        <w:tc>
          <w:tcPr>
            <w:tcW w:w="1701" w:type="dxa"/>
            <w:vAlign w:val="center"/>
          </w:tcPr>
          <w:p w14:paraId="62339ECF" w14:textId="77777777" w:rsidR="00171E64" w:rsidRPr="00BE35CF" w:rsidRDefault="00171E64" w:rsidP="00171E64">
            <w:pPr>
              <w:jc w:val="both"/>
              <w:rPr>
                <w:sz w:val="16"/>
                <w:szCs w:val="16"/>
              </w:rPr>
            </w:pPr>
            <w:r>
              <w:rPr>
                <w:sz w:val="16"/>
                <w:szCs w:val="16"/>
              </w:rPr>
              <w:t>7</w:t>
            </w:r>
          </w:p>
        </w:tc>
        <w:tc>
          <w:tcPr>
            <w:tcW w:w="3907" w:type="dxa"/>
          </w:tcPr>
          <w:p w14:paraId="71606122" w14:textId="77777777" w:rsidR="00171E64" w:rsidRPr="00BE35CF" w:rsidRDefault="00171E64" w:rsidP="00171E64">
            <w:pPr>
              <w:jc w:val="both"/>
              <w:rPr>
                <w:sz w:val="16"/>
                <w:szCs w:val="16"/>
              </w:rPr>
            </w:pPr>
            <w:r w:rsidRPr="004D09EE">
              <w:rPr>
                <w:sz w:val="16"/>
                <w:szCs w:val="16"/>
              </w:rPr>
              <w:t>WHERE (((Export20160121.FAO_CLASS) Is Null) AND ((Export20160121.SURVEY_LC1) Like 'C*') AND ((Export20160121.SURVEY_LC</w:t>
            </w:r>
            <w:proofErr w:type="gramStart"/>
            <w:r w:rsidRPr="004D09EE">
              <w:rPr>
                <w:sz w:val="16"/>
                <w:szCs w:val="16"/>
              </w:rPr>
              <w:t>2)=</w:t>
            </w:r>
            <w:proofErr w:type="gramEnd"/>
            <w:r w:rsidRPr="004D09EE">
              <w:rPr>
                <w:sz w:val="16"/>
                <w:szCs w:val="16"/>
              </w:rPr>
              <w:t xml:space="preserve">'8') AND ((Export20160121.SURVEY_LU1)='U111') AND ((Export20160121.SURVEY_LU2)='8') AND ((Export20160121.SURVEY_AREA_SIZE)&gt;'1') AND ((Export20160121.SURVEY_TREE_HEIGHT_MATURITY)&gt;'1') AND </w:t>
            </w:r>
            <w:r w:rsidRPr="004D09EE">
              <w:rPr>
                <w:sz w:val="16"/>
                <w:szCs w:val="16"/>
              </w:rPr>
              <w:lastRenderedPageBreak/>
              <w:t>((Export20160121.SURVEY_FEATURE_WIDTH)&gt;'1'));</w:t>
            </w:r>
          </w:p>
        </w:tc>
        <w:tc>
          <w:tcPr>
            <w:tcW w:w="2607" w:type="dxa"/>
          </w:tcPr>
          <w:p w14:paraId="197B51CF" w14:textId="77777777" w:rsidR="00171E64" w:rsidRPr="00BE35CF" w:rsidRDefault="00171E64" w:rsidP="00171E64">
            <w:pPr>
              <w:jc w:val="both"/>
              <w:rPr>
                <w:sz w:val="16"/>
                <w:szCs w:val="16"/>
              </w:rPr>
            </w:pPr>
            <w:r w:rsidRPr="004D09EE">
              <w:rPr>
                <w:sz w:val="16"/>
                <w:szCs w:val="16"/>
              </w:rPr>
              <w:lastRenderedPageBreak/>
              <w:t>if (</w:t>
            </w:r>
            <w:proofErr w:type="spellStart"/>
            <w:r w:rsidRPr="004D09EE">
              <w:rPr>
                <w:sz w:val="16"/>
                <w:szCs w:val="16"/>
              </w:rPr>
              <w:t>upcase</w:t>
            </w:r>
            <w:proofErr w:type="spellEnd"/>
            <w:r w:rsidRPr="004D09EE">
              <w:rPr>
                <w:sz w:val="16"/>
                <w:szCs w:val="16"/>
              </w:rPr>
              <w:t>(</w:t>
            </w:r>
            <w:proofErr w:type="spellStart"/>
            <w:r w:rsidRPr="004D09EE">
              <w:rPr>
                <w:sz w:val="16"/>
                <w:szCs w:val="16"/>
              </w:rPr>
              <w:t>substr</w:t>
            </w:r>
            <w:proofErr w:type="spellEnd"/>
            <w:r w:rsidRPr="004D09EE">
              <w:rPr>
                <w:sz w:val="16"/>
                <w:szCs w:val="16"/>
              </w:rPr>
              <w:t>(&amp;lc1_name,1,1</w:t>
            </w:r>
            <w:proofErr w:type="gramStart"/>
            <w:r w:rsidRPr="004D09EE">
              <w:rPr>
                <w:sz w:val="16"/>
                <w:szCs w:val="16"/>
              </w:rPr>
              <w:t>))=</w:t>
            </w:r>
            <w:proofErr w:type="gramEnd"/>
            <w:r w:rsidRPr="004D09EE">
              <w:rPr>
                <w:sz w:val="16"/>
                <w:szCs w:val="16"/>
              </w:rPr>
              <w:t xml:space="preserve">'C' and &amp;lc2_name='8' and </w:t>
            </w:r>
            <w:proofErr w:type="spellStart"/>
            <w:r w:rsidRPr="004D09EE">
              <w:rPr>
                <w:sz w:val="16"/>
                <w:szCs w:val="16"/>
              </w:rPr>
              <w:t>upcase</w:t>
            </w:r>
            <w:proofErr w:type="spellEnd"/>
            <w:r w:rsidRPr="004D09EE">
              <w:rPr>
                <w:sz w:val="16"/>
                <w:szCs w:val="16"/>
              </w:rPr>
              <w:t>(&amp;lu1_name)='U111' and &amp;lu2_name='8' and &amp;</w:t>
            </w:r>
            <w:proofErr w:type="spellStart"/>
            <w:r w:rsidRPr="004D09EE">
              <w:rPr>
                <w:sz w:val="16"/>
                <w:szCs w:val="16"/>
              </w:rPr>
              <w:t>survey_area_size_name</w:t>
            </w:r>
            <w:proofErr w:type="spellEnd"/>
            <w:r w:rsidRPr="004D09EE">
              <w:rPr>
                <w:sz w:val="16"/>
                <w:szCs w:val="16"/>
              </w:rPr>
              <w:t>&gt;1 and &amp;</w:t>
            </w:r>
            <w:proofErr w:type="spellStart"/>
            <w:r w:rsidRPr="004D09EE">
              <w:rPr>
                <w:sz w:val="16"/>
                <w:szCs w:val="16"/>
              </w:rPr>
              <w:t>survey_tree_height_maturity_name</w:t>
            </w:r>
            <w:proofErr w:type="spellEnd"/>
            <w:r w:rsidRPr="004D09EE">
              <w:rPr>
                <w:sz w:val="16"/>
                <w:szCs w:val="16"/>
              </w:rPr>
              <w:t xml:space="preserve">&gt;1 and </w:t>
            </w:r>
            <w:r w:rsidRPr="004D09EE">
              <w:rPr>
                <w:sz w:val="16"/>
                <w:szCs w:val="16"/>
              </w:rPr>
              <w:lastRenderedPageBreak/>
              <w:t>&amp;</w:t>
            </w:r>
            <w:proofErr w:type="spellStart"/>
            <w:r w:rsidRPr="004D09EE">
              <w:rPr>
                <w:sz w:val="16"/>
                <w:szCs w:val="16"/>
              </w:rPr>
              <w:t>survey_feature_width_name</w:t>
            </w:r>
            <w:proofErr w:type="spellEnd"/>
            <w:r w:rsidRPr="004D09EE">
              <w:rPr>
                <w:sz w:val="16"/>
                <w:szCs w:val="16"/>
              </w:rPr>
              <w:t>&gt;1 and &amp;</w:t>
            </w:r>
            <w:proofErr w:type="spellStart"/>
            <w:r w:rsidRPr="004D09EE">
              <w:rPr>
                <w:sz w:val="16"/>
                <w:szCs w:val="16"/>
              </w:rPr>
              <w:t>fao_class_name</w:t>
            </w:r>
            <w:proofErr w:type="spellEnd"/>
            <w:r w:rsidRPr="004D09EE">
              <w:rPr>
                <w:sz w:val="16"/>
                <w:szCs w:val="16"/>
              </w:rPr>
              <w:t>='')</w:t>
            </w:r>
          </w:p>
        </w:tc>
      </w:tr>
      <w:tr w:rsidR="00171E64" w14:paraId="25C6E830" w14:textId="77777777" w:rsidTr="00171E64">
        <w:tc>
          <w:tcPr>
            <w:tcW w:w="988" w:type="dxa"/>
            <w:vMerge w:val="restart"/>
            <w:vAlign w:val="center"/>
          </w:tcPr>
          <w:p w14:paraId="7708C0B3" w14:textId="77777777" w:rsidR="00171E64" w:rsidRPr="00BE35CF" w:rsidRDefault="00171E64" w:rsidP="00171E64">
            <w:pPr>
              <w:jc w:val="both"/>
              <w:rPr>
                <w:sz w:val="16"/>
                <w:szCs w:val="16"/>
              </w:rPr>
            </w:pPr>
            <w:r>
              <w:rPr>
                <w:sz w:val="16"/>
                <w:szCs w:val="16"/>
              </w:rPr>
              <w:lastRenderedPageBreak/>
              <w:t>3</w:t>
            </w:r>
          </w:p>
        </w:tc>
        <w:tc>
          <w:tcPr>
            <w:tcW w:w="1701" w:type="dxa"/>
            <w:vAlign w:val="center"/>
          </w:tcPr>
          <w:p w14:paraId="25D59721" w14:textId="77777777" w:rsidR="00171E64" w:rsidRPr="00BE35CF" w:rsidRDefault="00171E64" w:rsidP="00171E64">
            <w:pPr>
              <w:jc w:val="both"/>
              <w:rPr>
                <w:sz w:val="16"/>
                <w:szCs w:val="16"/>
              </w:rPr>
            </w:pPr>
            <w:r>
              <w:rPr>
                <w:sz w:val="16"/>
                <w:szCs w:val="16"/>
              </w:rPr>
              <w:t>8_1</w:t>
            </w:r>
          </w:p>
        </w:tc>
        <w:tc>
          <w:tcPr>
            <w:tcW w:w="3907" w:type="dxa"/>
            <w:vMerge w:val="restart"/>
          </w:tcPr>
          <w:p w14:paraId="0E138975" w14:textId="77777777" w:rsidR="00171E64" w:rsidRPr="00BE35CF" w:rsidRDefault="00171E64" w:rsidP="00171E64">
            <w:pPr>
              <w:jc w:val="both"/>
              <w:rPr>
                <w:sz w:val="16"/>
                <w:szCs w:val="16"/>
              </w:rPr>
            </w:pPr>
            <w:r w:rsidRPr="004D09EE">
              <w:rPr>
                <w:sz w:val="16"/>
                <w:szCs w:val="16"/>
              </w:rPr>
              <w:t>WHERE (((Export20160121.FAO_CLASS) Is Null) AND ((Export20160121.SURVEY_LC1) Like 'C*') AND ((Export20160121.SURVEY_LU1)='U111' Or (Export20160121.SURVEY_LU1)='U112' Or (Export20160121.SURVEY_LU1)='U113') AND ((Export20160121.SURVEY_AREA_SIZE)&gt;'1') AND ((Export20160121.SURVEY_TREE_HEIGHT_MATURITY)&gt;'1') AND ((Export20160121.SURVEY_FEATURE_WIDTH)&gt;'1')) OR (((Export20160121.FAO_CLASS) Is Null) AND ((Export20160121.SURVEY_LC1) Like 'C*') AND ((Export20160121.SURVEY_LU2)='U111' Or (Export20160121.SURVEY_LU2)='U112' Or (Export20160121.SURVEY_LU2)='U113') AND ((Export20160121.SURVEY_AREA_SIZE)&gt;'1') AND ((Export20160121.SURVEY_TREE_HEIGHT_MATURITY)&gt;'1') AND ((Export20160121.SURVEY_FEATURE_WIDTH)&gt;'1')) OR (((Export20160121.FAO_CLASS) Is Null) AND ((Export20160121.SURVEY_LC1) Like 'C*') AND ((Export20160121.SURVEY_LC2) Like 'B*') AND ((Export20160121.SURVEY_LU1) Like 'U4*' Or (Export20160121.SURVEY_LU1)='U120') AND ((Export20160121.SURVEY_AREA_SIZE)&gt;'1') AND ((Export20160121.SURVEY_TREE_HEIGHT_MATURITY)&gt;'1') AND ((Export20160121.SURVEY_FEATURE_WIDTH)&gt;'1'));</w:t>
            </w:r>
          </w:p>
        </w:tc>
        <w:tc>
          <w:tcPr>
            <w:tcW w:w="2607" w:type="dxa"/>
          </w:tcPr>
          <w:p w14:paraId="1E8D1763" w14:textId="77777777" w:rsidR="00171E64" w:rsidRPr="00BE35CF" w:rsidRDefault="00171E64" w:rsidP="00171E64">
            <w:pPr>
              <w:jc w:val="both"/>
              <w:rPr>
                <w:sz w:val="16"/>
                <w:szCs w:val="16"/>
              </w:rPr>
            </w:pPr>
            <w:r w:rsidRPr="004D09EE">
              <w:rPr>
                <w:sz w:val="16"/>
                <w:szCs w:val="16"/>
              </w:rPr>
              <w:t>if (</w:t>
            </w:r>
            <w:proofErr w:type="spellStart"/>
            <w:r w:rsidRPr="004D09EE">
              <w:rPr>
                <w:sz w:val="16"/>
                <w:szCs w:val="16"/>
              </w:rPr>
              <w:t>upcase</w:t>
            </w:r>
            <w:proofErr w:type="spellEnd"/>
            <w:r w:rsidRPr="004D09EE">
              <w:rPr>
                <w:sz w:val="16"/>
                <w:szCs w:val="16"/>
              </w:rPr>
              <w:t>(</w:t>
            </w:r>
            <w:proofErr w:type="spellStart"/>
            <w:r w:rsidRPr="004D09EE">
              <w:rPr>
                <w:sz w:val="16"/>
                <w:szCs w:val="16"/>
              </w:rPr>
              <w:t>substr</w:t>
            </w:r>
            <w:proofErr w:type="spellEnd"/>
            <w:r w:rsidRPr="004D09EE">
              <w:rPr>
                <w:sz w:val="16"/>
                <w:szCs w:val="16"/>
              </w:rPr>
              <w:t>(&amp;lc1_name,1,1</w:t>
            </w:r>
            <w:proofErr w:type="gramStart"/>
            <w:r w:rsidRPr="004D09EE">
              <w:rPr>
                <w:sz w:val="16"/>
                <w:szCs w:val="16"/>
              </w:rPr>
              <w:t>))=</w:t>
            </w:r>
            <w:proofErr w:type="gramEnd"/>
            <w:r w:rsidRPr="004D09EE">
              <w:rPr>
                <w:sz w:val="16"/>
                <w:szCs w:val="16"/>
              </w:rPr>
              <w:t>'C' and (</w:t>
            </w:r>
            <w:proofErr w:type="spellStart"/>
            <w:r w:rsidRPr="004D09EE">
              <w:rPr>
                <w:sz w:val="16"/>
                <w:szCs w:val="16"/>
              </w:rPr>
              <w:t>upcase</w:t>
            </w:r>
            <w:proofErr w:type="spellEnd"/>
            <w:r w:rsidRPr="004D09EE">
              <w:rPr>
                <w:sz w:val="16"/>
                <w:szCs w:val="16"/>
              </w:rPr>
              <w:t xml:space="preserve">(&amp;lu1_name)='U111' or </w:t>
            </w:r>
            <w:proofErr w:type="spellStart"/>
            <w:r w:rsidRPr="004D09EE">
              <w:rPr>
                <w:sz w:val="16"/>
                <w:szCs w:val="16"/>
              </w:rPr>
              <w:t>upcase</w:t>
            </w:r>
            <w:proofErr w:type="spellEnd"/>
            <w:r w:rsidRPr="004D09EE">
              <w:rPr>
                <w:sz w:val="16"/>
                <w:szCs w:val="16"/>
              </w:rPr>
              <w:t xml:space="preserve">(&amp;lu1_name)='U112' or </w:t>
            </w:r>
            <w:proofErr w:type="spellStart"/>
            <w:r w:rsidRPr="004D09EE">
              <w:rPr>
                <w:sz w:val="16"/>
                <w:szCs w:val="16"/>
              </w:rPr>
              <w:t>upcase</w:t>
            </w:r>
            <w:proofErr w:type="spellEnd"/>
            <w:r w:rsidRPr="004D09EE">
              <w:rPr>
                <w:sz w:val="16"/>
                <w:szCs w:val="16"/>
              </w:rPr>
              <w:t>(&amp;lu1_name)='U113') and &amp;</w:t>
            </w:r>
            <w:proofErr w:type="spellStart"/>
            <w:r w:rsidRPr="004D09EE">
              <w:rPr>
                <w:sz w:val="16"/>
                <w:szCs w:val="16"/>
              </w:rPr>
              <w:t>survey_area_size_name</w:t>
            </w:r>
            <w:proofErr w:type="spellEnd"/>
            <w:r w:rsidRPr="004D09EE">
              <w:rPr>
                <w:sz w:val="16"/>
                <w:szCs w:val="16"/>
              </w:rPr>
              <w:t>&gt;1 and &amp;</w:t>
            </w:r>
            <w:proofErr w:type="spellStart"/>
            <w:r w:rsidRPr="004D09EE">
              <w:rPr>
                <w:sz w:val="16"/>
                <w:szCs w:val="16"/>
              </w:rPr>
              <w:t>survey_tree_height_maturity_name</w:t>
            </w:r>
            <w:proofErr w:type="spellEnd"/>
            <w:r w:rsidRPr="004D09EE">
              <w:rPr>
                <w:sz w:val="16"/>
                <w:szCs w:val="16"/>
              </w:rPr>
              <w:t>&gt;1 and &amp;</w:t>
            </w:r>
            <w:proofErr w:type="spellStart"/>
            <w:r w:rsidRPr="004D09EE">
              <w:rPr>
                <w:sz w:val="16"/>
                <w:szCs w:val="16"/>
              </w:rPr>
              <w:t>survey_feature_width_name</w:t>
            </w:r>
            <w:proofErr w:type="spellEnd"/>
            <w:r w:rsidRPr="004D09EE">
              <w:rPr>
                <w:sz w:val="16"/>
                <w:szCs w:val="16"/>
              </w:rPr>
              <w:t>&gt;1 and &amp;</w:t>
            </w:r>
            <w:proofErr w:type="spellStart"/>
            <w:r w:rsidRPr="004D09EE">
              <w:rPr>
                <w:sz w:val="16"/>
                <w:szCs w:val="16"/>
              </w:rPr>
              <w:t>fao_class_name</w:t>
            </w:r>
            <w:proofErr w:type="spellEnd"/>
            <w:r w:rsidRPr="004D09EE">
              <w:rPr>
                <w:sz w:val="16"/>
                <w:szCs w:val="16"/>
              </w:rPr>
              <w:t>='')</w:t>
            </w:r>
          </w:p>
        </w:tc>
      </w:tr>
      <w:tr w:rsidR="00171E64" w14:paraId="00077EF2" w14:textId="77777777" w:rsidTr="00171E64">
        <w:tc>
          <w:tcPr>
            <w:tcW w:w="988" w:type="dxa"/>
            <w:vMerge/>
            <w:vAlign w:val="center"/>
          </w:tcPr>
          <w:p w14:paraId="5AC64E41" w14:textId="77777777" w:rsidR="00171E64" w:rsidRPr="00BE35CF" w:rsidRDefault="00171E64" w:rsidP="00171E64">
            <w:pPr>
              <w:jc w:val="both"/>
              <w:rPr>
                <w:sz w:val="16"/>
                <w:szCs w:val="16"/>
              </w:rPr>
            </w:pPr>
          </w:p>
        </w:tc>
        <w:tc>
          <w:tcPr>
            <w:tcW w:w="1701" w:type="dxa"/>
            <w:vAlign w:val="center"/>
          </w:tcPr>
          <w:p w14:paraId="04B50522" w14:textId="77777777" w:rsidR="00171E64" w:rsidRPr="00BE35CF" w:rsidRDefault="00171E64" w:rsidP="00171E64">
            <w:pPr>
              <w:jc w:val="both"/>
              <w:rPr>
                <w:sz w:val="16"/>
                <w:szCs w:val="16"/>
              </w:rPr>
            </w:pPr>
            <w:r>
              <w:rPr>
                <w:sz w:val="16"/>
                <w:szCs w:val="16"/>
              </w:rPr>
              <w:t>8_2</w:t>
            </w:r>
          </w:p>
        </w:tc>
        <w:tc>
          <w:tcPr>
            <w:tcW w:w="3907" w:type="dxa"/>
            <w:vMerge/>
          </w:tcPr>
          <w:p w14:paraId="2F92A3F2" w14:textId="77777777" w:rsidR="00171E64" w:rsidRPr="00BE35CF" w:rsidRDefault="00171E64" w:rsidP="00171E64">
            <w:pPr>
              <w:jc w:val="both"/>
              <w:rPr>
                <w:sz w:val="16"/>
                <w:szCs w:val="16"/>
              </w:rPr>
            </w:pPr>
          </w:p>
        </w:tc>
        <w:tc>
          <w:tcPr>
            <w:tcW w:w="2607" w:type="dxa"/>
          </w:tcPr>
          <w:p w14:paraId="27A85667" w14:textId="77777777" w:rsidR="00171E64" w:rsidRPr="00BE35CF" w:rsidRDefault="00171E64" w:rsidP="00171E64">
            <w:pPr>
              <w:jc w:val="both"/>
              <w:rPr>
                <w:sz w:val="16"/>
                <w:szCs w:val="16"/>
              </w:rPr>
            </w:pPr>
            <w:r w:rsidRPr="004D09EE">
              <w:rPr>
                <w:sz w:val="16"/>
                <w:szCs w:val="16"/>
              </w:rPr>
              <w:t>if (</w:t>
            </w:r>
            <w:proofErr w:type="spellStart"/>
            <w:r w:rsidRPr="004D09EE">
              <w:rPr>
                <w:sz w:val="16"/>
                <w:szCs w:val="16"/>
              </w:rPr>
              <w:t>upcase</w:t>
            </w:r>
            <w:proofErr w:type="spellEnd"/>
            <w:r w:rsidRPr="004D09EE">
              <w:rPr>
                <w:sz w:val="16"/>
                <w:szCs w:val="16"/>
              </w:rPr>
              <w:t>(</w:t>
            </w:r>
            <w:proofErr w:type="spellStart"/>
            <w:r w:rsidRPr="004D09EE">
              <w:rPr>
                <w:sz w:val="16"/>
                <w:szCs w:val="16"/>
              </w:rPr>
              <w:t>substr</w:t>
            </w:r>
            <w:proofErr w:type="spellEnd"/>
            <w:r w:rsidRPr="004D09EE">
              <w:rPr>
                <w:sz w:val="16"/>
                <w:szCs w:val="16"/>
              </w:rPr>
              <w:t>(&amp;lc1_name,1,1</w:t>
            </w:r>
            <w:proofErr w:type="gramStart"/>
            <w:r w:rsidRPr="004D09EE">
              <w:rPr>
                <w:sz w:val="16"/>
                <w:szCs w:val="16"/>
              </w:rPr>
              <w:t>))=</w:t>
            </w:r>
            <w:proofErr w:type="gramEnd"/>
            <w:r w:rsidRPr="004D09EE">
              <w:rPr>
                <w:sz w:val="16"/>
                <w:szCs w:val="16"/>
              </w:rPr>
              <w:t>'C' and (</w:t>
            </w:r>
            <w:proofErr w:type="spellStart"/>
            <w:r w:rsidRPr="004D09EE">
              <w:rPr>
                <w:sz w:val="16"/>
                <w:szCs w:val="16"/>
              </w:rPr>
              <w:t>upcase</w:t>
            </w:r>
            <w:proofErr w:type="spellEnd"/>
            <w:r w:rsidRPr="004D09EE">
              <w:rPr>
                <w:sz w:val="16"/>
                <w:szCs w:val="16"/>
              </w:rPr>
              <w:t xml:space="preserve">(&amp;lu2_name)='U111' or </w:t>
            </w:r>
            <w:proofErr w:type="spellStart"/>
            <w:r w:rsidRPr="004D09EE">
              <w:rPr>
                <w:sz w:val="16"/>
                <w:szCs w:val="16"/>
              </w:rPr>
              <w:t>upcase</w:t>
            </w:r>
            <w:proofErr w:type="spellEnd"/>
            <w:r w:rsidRPr="004D09EE">
              <w:rPr>
                <w:sz w:val="16"/>
                <w:szCs w:val="16"/>
              </w:rPr>
              <w:t xml:space="preserve">(&amp;lu2_name)='U112' or </w:t>
            </w:r>
            <w:proofErr w:type="spellStart"/>
            <w:r w:rsidRPr="004D09EE">
              <w:rPr>
                <w:sz w:val="16"/>
                <w:szCs w:val="16"/>
              </w:rPr>
              <w:t>upcase</w:t>
            </w:r>
            <w:proofErr w:type="spellEnd"/>
            <w:r w:rsidRPr="004D09EE">
              <w:rPr>
                <w:sz w:val="16"/>
                <w:szCs w:val="16"/>
              </w:rPr>
              <w:t>(&amp;lu2_name)='U113') and &amp;</w:t>
            </w:r>
            <w:proofErr w:type="spellStart"/>
            <w:r w:rsidRPr="004D09EE">
              <w:rPr>
                <w:sz w:val="16"/>
                <w:szCs w:val="16"/>
              </w:rPr>
              <w:t>survey_area_size_name</w:t>
            </w:r>
            <w:proofErr w:type="spellEnd"/>
            <w:r w:rsidRPr="004D09EE">
              <w:rPr>
                <w:sz w:val="16"/>
                <w:szCs w:val="16"/>
              </w:rPr>
              <w:t>&gt;1 and &amp;</w:t>
            </w:r>
            <w:proofErr w:type="spellStart"/>
            <w:r w:rsidRPr="004D09EE">
              <w:rPr>
                <w:sz w:val="16"/>
                <w:szCs w:val="16"/>
              </w:rPr>
              <w:t>survey_tree_height_maturity_name</w:t>
            </w:r>
            <w:proofErr w:type="spellEnd"/>
            <w:r w:rsidRPr="004D09EE">
              <w:rPr>
                <w:sz w:val="16"/>
                <w:szCs w:val="16"/>
              </w:rPr>
              <w:t>&gt;1 and &amp;</w:t>
            </w:r>
            <w:proofErr w:type="spellStart"/>
            <w:r w:rsidRPr="004D09EE">
              <w:rPr>
                <w:sz w:val="16"/>
                <w:szCs w:val="16"/>
              </w:rPr>
              <w:t>survey_feature_width_name</w:t>
            </w:r>
            <w:proofErr w:type="spellEnd"/>
            <w:r w:rsidRPr="004D09EE">
              <w:rPr>
                <w:sz w:val="16"/>
                <w:szCs w:val="16"/>
              </w:rPr>
              <w:t>&gt;1 and &amp;</w:t>
            </w:r>
            <w:proofErr w:type="spellStart"/>
            <w:r w:rsidRPr="004D09EE">
              <w:rPr>
                <w:sz w:val="16"/>
                <w:szCs w:val="16"/>
              </w:rPr>
              <w:t>fao_class_name</w:t>
            </w:r>
            <w:proofErr w:type="spellEnd"/>
            <w:r w:rsidRPr="004D09EE">
              <w:rPr>
                <w:sz w:val="16"/>
                <w:szCs w:val="16"/>
              </w:rPr>
              <w:t>='')</w:t>
            </w:r>
          </w:p>
        </w:tc>
      </w:tr>
      <w:tr w:rsidR="00171E64" w14:paraId="1E3CEA98" w14:textId="77777777" w:rsidTr="00171E64">
        <w:tc>
          <w:tcPr>
            <w:tcW w:w="988" w:type="dxa"/>
            <w:vMerge/>
            <w:vAlign w:val="center"/>
          </w:tcPr>
          <w:p w14:paraId="3A9DAF01" w14:textId="77777777" w:rsidR="00171E64" w:rsidRPr="00BE35CF" w:rsidRDefault="00171E64" w:rsidP="00171E64">
            <w:pPr>
              <w:jc w:val="both"/>
              <w:rPr>
                <w:sz w:val="16"/>
                <w:szCs w:val="16"/>
              </w:rPr>
            </w:pPr>
          </w:p>
        </w:tc>
        <w:tc>
          <w:tcPr>
            <w:tcW w:w="1701" w:type="dxa"/>
            <w:vAlign w:val="center"/>
          </w:tcPr>
          <w:p w14:paraId="4E4F8FD5" w14:textId="77777777" w:rsidR="00171E64" w:rsidRPr="00BE35CF" w:rsidRDefault="00171E64" w:rsidP="00171E64">
            <w:pPr>
              <w:jc w:val="both"/>
              <w:rPr>
                <w:sz w:val="16"/>
                <w:szCs w:val="16"/>
              </w:rPr>
            </w:pPr>
            <w:r>
              <w:rPr>
                <w:sz w:val="16"/>
                <w:szCs w:val="16"/>
              </w:rPr>
              <w:t>8_3</w:t>
            </w:r>
          </w:p>
        </w:tc>
        <w:tc>
          <w:tcPr>
            <w:tcW w:w="3907" w:type="dxa"/>
            <w:vMerge/>
          </w:tcPr>
          <w:p w14:paraId="5D4DB705" w14:textId="77777777" w:rsidR="00171E64" w:rsidRPr="00BE35CF" w:rsidRDefault="00171E64" w:rsidP="00171E64">
            <w:pPr>
              <w:jc w:val="both"/>
              <w:rPr>
                <w:sz w:val="16"/>
                <w:szCs w:val="16"/>
              </w:rPr>
            </w:pPr>
          </w:p>
        </w:tc>
        <w:tc>
          <w:tcPr>
            <w:tcW w:w="2607" w:type="dxa"/>
          </w:tcPr>
          <w:p w14:paraId="09731017" w14:textId="77777777" w:rsidR="00171E64" w:rsidRPr="00BE35CF" w:rsidRDefault="00171E64" w:rsidP="00171E64">
            <w:pPr>
              <w:jc w:val="both"/>
              <w:rPr>
                <w:sz w:val="16"/>
                <w:szCs w:val="16"/>
              </w:rPr>
            </w:pPr>
            <w:r w:rsidRPr="004D09EE">
              <w:rPr>
                <w:sz w:val="16"/>
                <w:szCs w:val="16"/>
              </w:rPr>
              <w:t>if (</w:t>
            </w:r>
            <w:proofErr w:type="spellStart"/>
            <w:r w:rsidRPr="004D09EE">
              <w:rPr>
                <w:sz w:val="16"/>
                <w:szCs w:val="16"/>
              </w:rPr>
              <w:t>upcase</w:t>
            </w:r>
            <w:proofErr w:type="spellEnd"/>
            <w:r w:rsidRPr="004D09EE">
              <w:rPr>
                <w:sz w:val="16"/>
                <w:szCs w:val="16"/>
              </w:rPr>
              <w:t>(</w:t>
            </w:r>
            <w:proofErr w:type="spellStart"/>
            <w:r w:rsidRPr="004D09EE">
              <w:rPr>
                <w:sz w:val="16"/>
                <w:szCs w:val="16"/>
              </w:rPr>
              <w:t>substr</w:t>
            </w:r>
            <w:proofErr w:type="spellEnd"/>
            <w:r w:rsidRPr="004D09EE">
              <w:rPr>
                <w:sz w:val="16"/>
                <w:szCs w:val="16"/>
              </w:rPr>
              <w:t>(&amp;lc1_name,1,1</w:t>
            </w:r>
            <w:proofErr w:type="gramStart"/>
            <w:r w:rsidRPr="004D09EE">
              <w:rPr>
                <w:sz w:val="16"/>
                <w:szCs w:val="16"/>
              </w:rPr>
              <w:t>))=</w:t>
            </w:r>
            <w:proofErr w:type="gramEnd"/>
            <w:r w:rsidRPr="004D09EE">
              <w:rPr>
                <w:sz w:val="16"/>
                <w:szCs w:val="16"/>
              </w:rPr>
              <w:t xml:space="preserve">'C' and </w:t>
            </w:r>
            <w:proofErr w:type="spellStart"/>
            <w:r w:rsidRPr="004D09EE">
              <w:rPr>
                <w:sz w:val="16"/>
                <w:szCs w:val="16"/>
              </w:rPr>
              <w:t>upcase</w:t>
            </w:r>
            <w:proofErr w:type="spellEnd"/>
            <w:r w:rsidRPr="004D09EE">
              <w:rPr>
                <w:sz w:val="16"/>
                <w:szCs w:val="16"/>
              </w:rPr>
              <w:t>(</w:t>
            </w:r>
            <w:proofErr w:type="spellStart"/>
            <w:r w:rsidRPr="004D09EE">
              <w:rPr>
                <w:sz w:val="16"/>
                <w:szCs w:val="16"/>
              </w:rPr>
              <w:t>substr</w:t>
            </w:r>
            <w:proofErr w:type="spellEnd"/>
            <w:r w:rsidRPr="004D09EE">
              <w:rPr>
                <w:sz w:val="16"/>
                <w:szCs w:val="16"/>
              </w:rPr>
              <w:t>(&amp;lc2_name,1,1))='B' and (</w:t>
            </w:r>
            <w:proofErr w:type="spellStart"/>
            <w:r w:rsidRPr="004D09EE">
              <w:rPr>
                <w:sz w:val="16"/>
                <w:szCs w:val="16"/>
              </w:rPr>
              <w:t>upcase</w:t>
            </w:r>
            <w:proofErr w:type="spellEnd"/>
            <w:r w:rsidRPr="004D09EE">
              <w:rPr>
                <w:sz w:val="16"/>
                <w:szCs w:val="16"/>
              </w:rPr>
              <w:t>(</w:t>
            </w:r>
            <w:proofErr w:type="spellStart"/>
            <w:r w:rsidRPr="004D09EE">
              <w:rPr>
                <w:sz w:val="16"/>
                <w:szCs w:val="16"/>
              </w:rPr>
              <w:t>substr</w:t>
            </w:r>
            <w:proofErr w:type="spellEnd"/>
            <w:r w:rsidRPr="004D09EE">
              <w:rPr>
                <w:sz w:val="16"/>
                <w:szCs w:val="16"/>
              </w:rPr>
              <w:t xml:space="preserve">(&amp;lu1_name,1,2))='U4' or </w:t>
            </w:r>
            <w:proofErr w:type="spellStart"/>
            <w:r w:rsidRPr="004D09EE">
              <w:rPr>
                <w:sz w:val="16"/>
                <w:szCs w:val="16"/>
              </w:rPr>
              <w:t>upcase</w:t>
            </w:r>
            <w:proofErr w:type="spellEnd"/>
            <w:r w:rsidRPr="004D09EE">
              <w:rPr>
                <w:sz w:val="16"/>
                <w:szCs w:val="16"/>
              </w:rPr>
              <w:t>(&amp;lu1_name)='U120') and &amp;</w:t>
            </w:r>
            <w:proofErr w:type="spellStart"/>
            <w:r w:rsidRPr="004D09EE">
              <w:rPr>
                <w:sz w:val="16"/>
                <w:szCs w:val="16"/>
              </w:rPr>
              <w:t>survey_area_size_name</w:t>
            </w:r>
            <w:proofErr w:type="spellEnd"/>
            <w:r w:rsidRPr="004D09EE">
              <w:rPr>
                <w:sz w:val="16"/>
                <w:szCs w:val="16"/>
              </w:rPr>
              <w:t>&gt;1 and &amp;</w:t>
            </w:r>
            <w:proofErr w:type="spellStart"/>
            <w:r w:rsidRPr="004D09EE">
              <w:rPr>
                <w:sz w:val="16"/>
                <w:szCs w:val="16"/>
              </w:rPr>
              <w:t>survey_tree_height_maturity_name</w:t>
            </w:r>
            <w:proofErr w:type="spellEnd"/>
            <w:r w:rsidRPr="004D09EE">
              <w:rPr>
                <w:sz w:val="16"/>
                <w:szCs w:val="16"/>
              </w:rPr>
              <w:t>&gt;1 and &amp;</w:t>
            </w:r>
            <w:proofErr w:type="spellStart"/>
            <w:r w:rsidRPr="004D09EE">
              <w:rPr>
                <w:sz w:val="16"/>
                <w:szCs w:val="16"/>
              </w:rPr>
              <w:t>survey_feature_width_name</w:t>
            </w:r>
            <w:proofErr w:type="spellEnd"/>
            <w:r w:rsidRPr="004D09EE">
              <w:rPr>
                <w:sz w:val="16"/>
                <w:szCs w:val="16"/>
              </w:rPr>
              <w:t>&gt;1 and &amp;</w:t>
            </w:r>
            <w:proofErr w:type="spellStart"/>
            <w:r w:rsidRPr="004D09EE">
              <w:rPr>
                <w:sz w:val="16"/>
                <w:szCs w:val="16"/>
              </w:rPr>
              <w:t>fao_class_name</w:t>
            </w:r>
            <w:proofErr w:type="spellEnd"/>
            <w:r w:rsidRPr="004D09EE">
              <w:rPr>
                <w:sz w:val="16"/>
                <w:szCs w:val="16"/>
              </w:rPr>
              <w:t>='')</w:t>
            </w:r>
          </w:p>
        </w:tc>
      </w:tr>
      <w:tr w:rsidR="00171E64" w14:paraId="602EC33A" w14:textId="77777777" w:rsidTr="00171E64">
        <w:tc>
          <w:tcPr>
            <w:tcW w:w="988" w:type="dxa"/>
            <w:vMerge w:val="restart"/>
            <w:vAlign w:val="center"/>
          </w:tcPr>
          <w:p w14:paraId="22009174" w14:textId="77777777" w:rsidR="00171E64" w:rsidRPr="00BE35CF" w:rsidRDefault="00171E64" w:rsidP="00171E64">
            <w:pPr>
              <w:jc w:val="both"/>
              <w:rPr>
                <w:sz w:val="16"/>
                <w:szCs w:val="16"/>
              </w:rPr>
            </w:pPr>
            <w:r>
              <w:rPr>
                <w:sz w:val="16"/>
                <w:szCs w:val="16"/>
              </w:rPr>
              <w:t>1</w:t>
            </w:r>
          </w:p>
        </w:tc>
        <w:tc>
          <w:tcPr>
            <w:tcW w:w="1701" w:type="dxa"/>
            <w:vAlign w:val="center"/>
          </w:tcPr>
          <w:p w14:paraId="0AD8C684" w14:textId="77777777" w:rsidR="00171E64" w:rsidRPr="00BE35CF" w:rsidRDefault="00171E64" w:rsidP="00171E64">
            <w:pPr>
              <w:jc w:val="both"/>
              <w:rPr>
                <w:sz w:val="16"/>
                <w:szCs w:val="16"/>
              </w:rPr>
            </w:pPr>
            <w:r>
              <w:rPr>
                <w:sz w:val="16"/>
                <w:szCs w:val="16"/>
              </w:rPr>
              <w:t>9_1</w:t>
            </w:r>
          </w:p>
        </w:tc>
        <w:tc>
          <w:tcPr>
            <w:tcW w:w="3907" w:type="dxa"/>
            <w:vMerge w:val="restart"/>
          </w:tcPr>
          <w:p w14:paraId="39447259" w14:textId="77777777" w:rsidR="00171E64" w:rsidRPr="00BE35CF" w:rsidRDefault="00171E64" w:rsidP="00171E64">
            <w:pPr>
              <w:jc w:val="both"/>
              <w:rPr>
                <w:sz w:val="16"/>
                <w:szCs w:val="16"/>
              </w:rPr>
            </w:pPr>
            <w:r w:rsidRPr="00386EDB">
              <w:rPr>
                <w:sz w:val="16"/>
                <w:szCs w:val="16"/>
              </w:rPr>
              <w:t xml:space="preserve">WHERE (((Export20160121.FAO_CLASS) Is Null) AND ((Export20160121.SURVEY_LC1) Like 'C*') AND ((Export20160121.SURVEY_LU1)='U120') AND ((Export20160121.SURVEY_LU2)='8' Or </w:t>
            </w:r>
            <w:r w:rsidRPr="00386EDB">
              <w:rPr>
                <w:sz w:val="16"/>
                <w:szCs w:val="16"/>
              </w:rPr>
              <w:lastRenderedPageBreak/>
              <w:t xml:space="preserve">(Export20160121.SURVEY_LU2)='U140' Or (Export20160121.SURVEY_LU2)='U150' Or (Export20160121.SURVEY_LU2)='U318' Or (Export20160121.SURVEY_LU2)='U321' Or (Export20160121.SURVEY_LU2)='U322' Or (Export20160121.SURVEY_LU2)='U350' Or (Export20160121.SURVEY_LU2)='U361' Or (Export20160121.SURVEY_LU2)='U362' Or (Export20160121.SURVEY_LU2)='U370') AND ((Export20160121.SURVEY_AREA_SIZE)&gt;'1') AND ((Export20160121.SURVEY_TREE_HEIGHT_MATURITY)&gt;'1') AND ((Export20160121.SURVEY_FEATURE_WIDTH)&gt;'1')) OR (((Export20160121.FAO_CLASS) Is Null) AND ((Export20160121.SURVEY_LC1) Like 'C*') AND ((Export20160121.SURVEY_LU1)='U140' Or (Export20160121.SURVEY_LU1)='U150' Or (Export20160121.SURVEY_LU1) Like 'U4*') AND ((Export20160121.SURVEY_LU2)='8') AND ((Export20160121.SURVEY_AREA_SIZE)&gt;'1') AND ((Export20160121.SURVEY_TREE_HEIGHT_MATURITY)&gt;'1') AND ((Export20160121.SURVEY_FEATURE_WIDTH)&gt;'1')) OR (((Export20160121.FAO_CLASS) Is Null) AND ((Export20160121.SURVEY_LC1) Like 'C*') AND ((Export20160121.SURVEY_LU1)='U350') AND ((Export20160121.SURVEY_LU2)='8' Or (Export20160121.SURVEY_LU2)='U120') AND ((Export20160121.SURVEY_AREA_SIZE)&gt;'1') AND ((Export20160121.SURVEY_TREE_HEIGHT_MATURITY)&gt;'1') AND ((Export20160121.SURVEY_FEATURE_WIDTH)&gt;'1')) OR (((Export20160121.FAO_CLASS) Is Null) AND ((Export20160121.SURVEY_LC1) Like 'C*') AND ((Export20160121.SURVEY_LU1)='U318') AND ((Export20160121.SURVEY_LU2)='8') AND ((Export20160121.SURVEY_AREA_SIZE)&gt;'1') AND ((Export20160121.SURVEY_TREE_HEIGHT_MATURITY)&gt;'1') AND </w:t>
            </w:r>
            <w:r w:rsidRPr="00386EDB">
              <w:rPr>
                <w:sz w:val="16"/>
                <w:szCs w:val="16"/>
              </w:rPr>
              <w:lastRenderedPageBreak/>
              <w:t>((Export20160121.SURVEY_FEATURE_WIDTH)&gt;'1'));</w:t>
            </w:r>
          </w:p>
        </w:tc>
        <w:tc>
          <w:tcPr>
            <w:tcW w:w="2607" w:type="dxa"/>
          </w:tcPr>
          <w:p w14:paraId="11E3833F" w14:textId="77777777" w:rsidR="00171E64" w:rsidRPr="00BE35CF" w:rsidRDefault="00171E64" w:rsidP="00171E64">
            <w:pPr>
              <w:jc w:val="both"/>
              <w:rPr>
                <w:sz w:val="16"/>
                <w:szCs w:val="16"/>
              </w:rPr>
            </w:pPr>
            <w:r w:rsidRPr="00386EDB">
              <w:rPr>
                <w:sz w:val="16"/>
                <w:szCs w:val="16"/>
              </w:rPr>
              <w:lastRenderedPageBreak/>
              <w:t>if (</w:t>
            </w:r>
            <w:proofErr w:type="spellStart"/>
            <w:r w:rsidRPr="00386EDB">
              <w:rPr>
                <w:sz w:val="16"/>
                <w:szCs w:val="16"/>
              </w:rPr>
              <w:t>upcase</w:t>
            </w:r>
            <w:proofErr w:type="spellEnd"/>
            <w:r w:rsidRPr="00386EDB">
              <w:rPr>
                <w:sz w:val="16"/>
                <w:szCs w:val="16"/>
              </w:rPr>
              <w:t>(</w:t>
            </w:r>
            <w:proofErr w:type="spellStart"/>
            <w:r w:rsidRPr="00386EDB">
              <w:rPr>
                <w:sz w:val="16"/>
                <w:szCs w:val="16"/>
              </w:rPr>
              <w:t>substr</w:t>
            </w:r>
            <w:proofErr w:type="spellEnd"/>
            <w:r w:rsidRPr="00386EDB">
              <w:rPr>
                <w:sz w:val="16"/>
                <w:szCs w:val="16"/>
              </w:rPr>
              <w:t xml:space="preserve">(&amp;lc1_name,1,1))='C' and </w:t>
            </w:r>
            <w:proofErr w:type="spellStart"/>
            <w:r w:rsidRPr="00386EDB">
              <w:rPr>
                <w:sz w:val="16"/>
                <w:szCs w:val="16"/>
              </w:rPr>
              <w:t>upcase</w:t>
            </w:r>
            <w:proofErr w:type="spellEnd"/>
            <w:r w:rsidRPr="00386EDB">
              <w:rPr>
                <w:sz w:val="16"/>
                <w:szCs w:val="16"/>
              </w:rPr>
              <w:t>(&amp;lu1_name)='U120' and (</w:t>
            </w:r>
            <w:proofErr w:type="spellStart"/>
            <w:r w:rsidRPr="00386EDB">
              <w:rPr>
                <w:sz w:val="16"/>
                <w:szCs w:val="16"/>
              </w:rPr>
              <w:t>upcase</w:t>
            </w:r>
            <w:proofErr w:type="spellEnd"/>
            <w:r w:rsidRPr="00386EDB">
              <w:rPr>
                <w:sz w:val="16"/>
                <w:szCs w:val="16"/>
              </w:rPr>
              <w:t xml:space="preserve">(&amp;lu2_name)='8' or </w:t>
            </w:r>
            <w:proofErr w:type="spellStart"/>
            <w:r w:rsidRPr="00386EDB">
              <w:rPr>
                <w:sz w:val="16"/>
                <w:szCs w:val="16"/>
              </w:rPr>
              <w:lastRenderedPageBreak/>
              <w:t>upcase</w:t>
            </w:r>
            <w:proofErr w:type="spellEnd"/>
            <w:r w:rsidRPr="00386EDB">
              <w:rPr>
                <w:sz w:val="16"/>
                <w:szCs w:val="16"/>
              </w:rPr>
              <w:t xml:space="preserve">(&amp;lu2_name)='U140' or </w:t>
            </w:r>
            <w:proofErr w:type="spellStart"/>
            <w:r w:rsidRPr="00386EDB">
              <w:rPr>
                <w:sz w:val="16"/>
                <w:szCs w:val="16"/>
              </w:rPr>
              <w:t>upcase</w:t>
            </w:r>
            <w:proofErr w:type="spellEnd"/>
            <w:r w:rsidRPr="00386EDB">
              <w:rPr>
                <w:sz w:val="16"/>
                <w:szCs w:val="16"/>
              </w:rPr>
              <w:t xml:space="preserve">(&amp;lu2_name)='U150' or </w:t>
            </w:r>
            <w:proofErr w:type="spellStart"/>
            <w:r w:rsidRPr="00386EDB">
              <w:rPr>
                <w:sz w:val="16"/>
                <w:szCs w:val="16"/>
              </w:rPr>
              <w:t>upcase</w:t>
            </w:r>
            <w:proofErr w:type="spellEnd"/>
            <w:r w:rsidRPr="00386EDB">
              <w:rPr>
                <w:sz w:val="16"/>
                <w:szCs w:val="16"/>
              </w:rPr>
              <w:t xml:space="preserve">(&amp;lu2_name)='U318' or </w:t>
            </w:r>
            <w:proofErr w:type="spellStart"/>
            <w:r w:rsidRPr="00386EDB">
              <w:rPr>
                <w:sz w:val="16"/>
                <w:szCs w:val="16"/>
              </w:rPr>
              <w:t>upcase</w:t>
            </w:r>
            <w:proofErr w:type="spellEnd"/>
            <w:r w:rsidRPr="00386EDB">
              <w:rPr>
                <w:sz w:val="16"/>
                <w:szCs w:val="16"/>
              </w:rPr>
              <w:t xml:space="preserve">(&amp;lu2_name)='U321' or </w:t>
            </w:r>
            <w:proofErr w:type="spellStart"/>
            <w:r w:rsidRPr="00386EDB">
              <w:rPr>
                <w:sz w:val="16"/>
                <w:szCs w:val="16"/>
              </w:rPr>
              <w:t>upcase</w:t>
            </w:r>
            <w:proofErr w:type="spellEnd"/>
            <w:r w:rsidRPr="00386EDB">
              <w:rPr>
                <w:sz w:val="16"/>
                <w:szCs w:val="16"/>
              </w:rPr>
              <w:t xml:space="preserve">(&amp;lu2_name)='U322' or </w:t>
            </w:r>
            <w:proofErr w:type="spellStart"/>
            <w:r w:rsidRPr="00386EDB">
              <w:rPr>
                <w:sz w:val="16"/>
                <w:szCs w:val="16"/>
              </w:rPr>
              <w:t>upcase</w:t>
            </w:r>
            <w:proofErr w:type="spellEnd"/>
            <w:r w:rsidRPr="00386EDB">
              <w:rPr>
                <w:sz w:val="16"/>
                <w:szCs w:val="16"/>
              </w:rPr>
              <w:t xml:space="preserve">(&amp;lu2_name)='U350' or </w:t>
            </w:r>
            <w:proofErr w:type="spellStart"/>
            <w:r w:rsidRPr="00386EDB">
              <w:rPr>
                <w:sz w:val="16"/>
                <w:szCs w:val="16"/>
              </w:rPr>
              <w:t>upcase</w:t>
            </w:r>
            <w:proofErr w:type="spellEnd"/>
            <w:r w:rsidRPr="00386EDB">
              <w:rPr>
                <w:sz w:val="16"/>
                <w:szCs w:val="16"/>
              </w:rPr>
              <w:t xml:space="preserve">(&amp;lu2_name)='U361' or </w:t>
            </w:r>
            <w:proofErr w:type="spellStart"/>
            <w:r w:rsidRPr="00386EDB">
              <w:rPr>
                <w:sz w:val="16"/>
                <w:szCs w:val="16"/>
              </w:rPr>
              <w:t>upcase</w:t>
            </w:r>
            <w:proofErr w:type="spellEnd"/>
            <w:r w:rsidRPr="00386EDB">
              <w:rPr>
                <w:sz w:val="16"/>
                <w:szCs w:val="16"/>
              </w:rPr>
              <w:t xml:space="preserve">(&amp;lu2_name)='U362' or </w:t>
            </w:r>
            <w:proofErr w:type="spellStart"/>
            <w:r w:rsidRPr="00386EDB">
              <w:rPr>
                <w:sz w:val="16"/>
                <w:szCs w:val="16"/>
              </w:rPr>
              <w:t>upcase</w:t>
            </w:r>
            <w:proofErr w:type="spellEnd"/>
            <w:r w:rsidRPr="00386EDB">
              <w:rPr>
                <w:sz w:val="16"/>
                <w:szCs w:val="16"/>
              </w:rPr>
              <w:t>(&amp;lu2_name)='U370') and  &amp;</w:t>
            </w:r>
            <w:proofErr w:type="spellStart"/>
            <w:r w:rsidRPr="00386EDB">
              <w:rPr>
                <w:sz w:val="16"/>
                <w:szCs w:val="16"/>
              </w:rPr>
              <w:t>survey_area_size_name</w:t>
            </w:r>
            <w:proofErr w:type="spellEnd"/>
            <w:r w:rsidRPr="00386EDB">
              <w:rPr>
                <w:sz w:val="16"/>
                <w:szCs w:val="16"/>
              </w:rPr>
              <w:t>&gt;1 and &amp;</w:t>
            </w:r>
            <w:proofErr w:type="spellStart"/>
            <w:r w:rsidRPr="00386EDB">
              <w:rPr>
                <w:sz w:val="16"/>
                <w:szCs w:val="16"/>
              </w:rPr>
              <w:t>survey_tree_height_maturity_name</w:t>
            </w:r>
            <w:proofErr w:type="spellEnd"/>
            <w:r w:rsidRPr="00386EDB">
              <w:rPr>
                <w:sz w:val="16"/>
                <w:szCs w:val="16"/>
              </w:rPr>
              <w:t>&gt;1 and &amp;</w:t>
            </w:r>
            <w:proofErr w:type="spellStart"/>
            <w:r w:rsidRPr="00386EDB">
              <w:rPr>
                <w:sz w:val="16"/>
                <w:szCs w:val="16"/>
              </w:rPr>
              <w:t>survey_feature_width_name</w:t>
            </w:r>
            <w:proofErr w:type="spellEnd"/>
            <w:r w:rsidRPr="00386EDB">
              <w:rPr>
                <w:sz w:val="16"/>
                <w:szCs w:val="16"/>
              </w:rPr>
              <w:t>&gt;1 and &amp;</w:t>
            </w:r>
            <w:proofErr w:type="spellStart"/>
            <w:r w:rsidRPr="00386EDB">
              <w:rPr>
                <w:sz w:val="16"/>
                <w:szCs w:val="16"/>
              </w:rPr>
              <w:t>fao_class_name</w:t>
            </w:r>
            <w:proofErr w:type="spellEnd"/>
            <w:r w:rsidRPr="00386EDB">
              <w:rPr>
                <w:sz w:val="16"/>
                <w:szCs w:val="16"/>
              </w:rPr>
              <w:t>='')</w:t>
            </w:r>
          </w:p>
        </w:tc>
      </w:tr>
      <w:tr w:rsidR="00171E64" w14:paraId="3EEBFB0F" w14:textId="77777777" w:rsidTr="00171E64">
        <w:tc>
          <w:tcPr>
            <w:tcW w:w="988" w:type="dxa"/>
            <w:vMerge/>
            <w:vAlign w:val="center"/>
          </w:tcPr>
          <w:p w14:paraId="7D0482E0" w14:textId="77777777" w:rsidR="00171E64" w:rsidRPr="00BE35CF" w:rsidRDefault="00171E64" w:rsidP="00171E64">
            <w:pPr>
              <w:jc w:val="both"/>
              <w:rPr>
                <w:sz w:val="16"/>
                <w:szCs w:val="16"/>
              </w:rPr>
            </w:pPr>
          </w:p>
        </w:tc>
        <w:tc>
          <w:tcPr>
            <w:tcW w:w="1701" w:type="dxa"/>
            <w:vAlign w:val="center"/>
          </w:tcPr>
          <w:p w14:paraId="311DC06A" w14:textId="77777777" w:rsidR="00171E64" w:rsidRPr="00BE35CF" w:rsidRDefault="00171E64" w:rsidP="00171E64">
            <w:pPr>
              <w:jc w:val="both"/>
              <w:rPr>
                <w:sz w:val="16"/>
                <w:szCs w:val="16"/>
              </w:rPr>
            </w:pPr>
            <w:r>
              <w:rPr>
                <w:sz w:val="16"/>
                <w:szCs w:val="16"/>
              </w:rPr>
              <w:t>9_2</w:t>
            </w:r>
          </w:p>
        </w:tc>
        <w:tc>
          <w:tcPr>
            <w:tcW w:w="3907" w:type="dxa"/>
            <w:vMerge/>
          </w:tcPr>
          <w:p w14:paraId="5D6B71DB" w14:textId="77777777" w:rsidR="00171E64" w:rsidRPr="00BE35CF" w:rsidRDefault="00171E64" w:rsidP="00171E64">
            <w:pPr>
              <w:jc w:val="both"/>
              <w:rPr>
                <w:sz w:val="16"/>
                <w:szCs w:val="16"/>
              </w:rPr>
            </w:pPr>
          </w:p>
        </w:tc>
        <w:tc>
          <w:tcPr>
            <w:tcW w:w="2607" w:type="dxa"/>
          </w:tcPr>
          <w:p w14:paraId="7DFBC61B" w14:textId="77777777" w:rsidR="00171E64" w:rsidRPr="00BE35CF" w:rsidRDefault="00171E64" w:rsidP="00171E64">
            <w:pPr>
              <w:jc w:val="both"/>
              <w:rPr>
                <w:sz w:val="16"/>
                <w:szCs w:val="16"/>
              </w:rPr>
            </w:pPr>
            <w:r w:rsidRPr="00386EDB">
              <w:rPr>
                <w:sz w:val="16"/>
                <w:szCs w:val="16"/>
              </w:rPr>
              <w:t>if (</w:t>
            </w:r>
            <w:proofErr w:type="spellStart"/>
            <w:r w:rsidRPr="00386EDB">
              <w:rPr>
                <w:sz w:val="16"/>
                <w:szCs w:val="16"/>
              </w:rPr>
              <w:t>upcase</w:t>
            </w:r>
            <w:proofErr w:type="spellEnd"/>
            <w:r w:rsidRPr="00386EDB">
              <w:rPr>
                <w:sz w:val="16"/>
                <w:szCs w:val="16"/>
              </w:rPr>
              <w:t>(</w:t>
            </w:r>
            <w:proofErr w:type="spellStart"/>
            <w:r w:rsidRPr="00386EDB">
              <w:rPr>
                <w:sz w:val="16"/>
                <w:szCs w:val="16"/>
              </w:rPr>
              <w:t>substr</w:t>
            </w:r>
            <w:proofErr w:type="spellEnd"/>
            <w:r w:rsidRPr="00386EDB">
              <w:rPr>
                <w:sz w:val="16"/>
                <w:szCs w:val="16"/>
              </w:rPr>
              <w:t>(&amp;lc1_name,1,1</w:t>
            </w:r>
            <w:proofErr w:type="gramStart"/>
            <w:r w:rsidRPr="00386EDB">
              <w:rPr>
                <w:sz w:val="16"/>
                <w:szCs w:val="16"/>
              </w:rPr>
              <w:t>))=</w:t>
            </w:r>
            <w:proofErr w:type="gramEnd"/>
            <w:r w:rsidRPr="00386EDB">
              <w:rPr>
                <w:sz w:val="16"/>
                <w:szCs w:val="16"/>
              </w:rPr>
              <w:t>'C' and (</w:t>
            </w:r>
            <w:proofErr w:type="spellStart"/>
            <w:r w:rsidRPr="00386EDB">
              <w:rPr>
                <w:sz w:val="16"/>
                <w:szCs w:val="16"/>
              </w:rPr>
              <w:t>upcase</w:t>
            </w:r>
            <w:proofErr w:type="spellEnd"/>
            <w:r w:rsidRPr="00386EDB">
              <w:rPr>
                <w:sz w:val="16"/>
                <w:szCs w:val="16"/>
              </w:rPr>
              <w:t xml:space="preserve">(&amp;lu1_name)='U140' or </w:t>
            </w:r>
            <w:proofErr w:type="spellStart"/>
            <w:r w:rsidRPr="00386EDB">
              <w:rPr>
                <w:sz w:val="16"/>
                <w:szCs w:val="16"/>
              </w:rPr>
              <w:t>upcase</w:t>
            </w:r>
            <w:proofErr w:type="spellEnd"/>
            <w:r w:rsidRPr="00386EDB">
              <w:rPr>
                <w:sz w:val="16"/>
                <w:szCs w:val="16"/>
              </w:rPr>
              <w:t xml:space="preserve">(&amp;lu1_name)='U150' or </w:t>
            </w:r>
            <w:proofErr w:type="spellStart"/>
            <w:r w:rsidRPr="00386EDB">
              <w:rPr>
                <w:sz w:val="16"/>
                <w:szCs w:val="16"/>
              </w:rPr>
              <w:t>upcase</w:t>
            </w:r>
            <w:proofErr w:type="spellEnd"/>
            <w:r w:rsidRPr="00386EDB">
              <w:rPr>
                <w:sz w:val="16"/>
                <w:szCs w:val="16"/>
              </w:rPr>
              <w:t>(</w:t>
            </w:r>
            <w:proofErr w:type="spellStart"/>
            <w:r w:rsidRPr="00386EDB">
              <w:rPr>
                <w:sz w:val="16"/>
                <w:szCs w:val="16"/>
              </w:rPr>
              <w:t>substr</w:t>
            </w:r>
            <w:proofErr w:type="spellEnd"/>
            <w:r w:rsidRPr="00386EDB">
              <w:rPr>
                <w:sz w:val="16"/>
                <w:szCs w:val="16"/>
              </w:rPr>
              <w:t xml:space="preserve">(&amp;lu1_name,1,2))='U4') and </w:t>
            </w:r>
            <w:proofErr w:type="spellStart"/>
            <w:r w:rsidRPr="00386EDB">
              <w:rPr>
                <w:sz w:val="16"/>
                <w:szCs w:val="16"/>
              </w:rPr>
              <w:t>upcase</w:t>
            </w:r>
            <w:proofErr w:type="spellEnd"/>
            <w:r w:rsidRPr="00386EDB">
              <w:rPr>
                <w:sz w:val="16"/>
                <w:szCs w:val="16"/>
              </w:rPr>
              <w:t>(&amp;lu2_name)='8' and &amp;</w:t>
            </w:r>
            <w:proofErr w:type="spellStart"/>
            <w:r w:rsidRPr="00386EDB">
              <w:rPr>
                <w:sz w:val="16"/>
                <w:szCs w:val="16"/>
              </w:rPr>
              <w:t>survey_area_size_name</w:t>
            </w:r>
            <w:proofErr w:type="spellEnd"/>
            <w:r w:rsidRPr="00386EDB">
              <w:rPr>
                <w:sz w:val="16"/>
                <w:szCs w:val="16"/>
              </w:rPr>
              <w:t>&gt;1 and &amp;</w:t>
            </w:r>
            <w:proofErr w:type="spellStart"/>
            <w:r w:rsidRPr="00386EDB">
              <w:rPr>
                <w:sz w:val="16"/>
                <w:szCs w:val="16"/>
              </w:rPr>
              <w:t>survey_tree_height_maturity_name</w:t>
            </w:r>
            <w:proofErr w:type="spellEnd"/>
            <w:r w:rsidRPr="00386EDB">
              <w:rPr>
                <w:sz w:val="16"/>
                <w:szCs w:val="16"/>
              </w:rPr>
              <w:t>&gt;1 and &amp;</w:t>
            </w:r>
            <w:proofErr w:type="spellStart"/>
            <w:r w:rsidRPr="00386EDB">
              <w:rPr>
                <w:sz w:val="16"/>
                <w:szCs w:val="16"/>
              </w:rPr>
              <w:t>survey_feature_width_name</w:t>
            </w:r>
            <w:proofErr w:type="spellEnd"/>
            <w:r w:rsidRPr="00386EDB">
              <w:rPr>
                <w:sz w:val="16"/>
                <w:szCs w:val="16"/>
              </w:rPr>
              <w:t>&gt;1 and &amp;</w:t>
            </w:r>
            <w:proofErr w:type="spellStart"/>
            <w:r w:rsidRPr="00386EDB">
              <w:rPr>
                <w:sz w:val="16"/>
                <w:szCs w:val="16"/>
              </w:rPr>
              <w:t>fao_class_name</w:t>
            </w:r>
            <w:proofErr w:type="spellEnd"/>
            <w:r w:rsidRPr="00386EDB">
              <w:rPr>
                <w:sz w:val="16"/>
                <w:szCs w:val="16"/>
              </w:rPr>
              <w:t>='')</w:t>
            </w:r>
          </w:p>
        </w:tc>
      </w:tr>
      <w:tr w:rsidR="00171E64" w14:paraId="16AF1DD8" w14:textId="77777777" w:rsidTr="00171E64">
        <w:tc>
          <w:tcPr>
            <w:tcW w:w="988" w:type="dxa"/>
            <w:vMerge/>
            <w:vAlign w:val="center"/>
          </w:tcPr>
          <w:p w14:paraId="7E0B5506" w14:textId="77777777" w:rsidR="00171E64" w:rsidRPr="00BE35CF" w:rsidRDefault="00171E64" w:rsidP="00171E64">
            <w:pPr>
              <w:jc w:val="both"/>
              <w:rPr>
                <w:sz w:val="16"/>
                <w:szCs w:val="16"/>
              </w:rPr>
            </w:pPr>
          </w:p>
        </w:tc>
        <w:tc>
          <w:tcPr>
            <w:tcW w:w="1701" w:type="dxa"/>
            <w:vAlign w:val="center"/>
          </w:tcPr>
          <w:p w14:paraId="13C9BA93" w14:textId="77777777" w:rsidR="00171E64" w:rsidRPr="00BE35CF" w:rsidRDefault="00171E64" w:rsidP="00171E64">
            <w:pPr>
              <w:jc w:val="both"/>
              <w:rPr>
                <w:sz w:val="16"/>
                <w:szCs w:val="16"/>
              </w:rPr>
            </w:pPr>
            <w:r>
              <w:rPr>
                <w:sz w:val="16"/>
                <w:szCs w:val="16"/>
              </w:rPr>
              <w:t>9_3</w:t>
            </w:r>
          </w:p>
        </w:tc>
        <w:tc>
          <w:tcPr>
            <w:tcW w:w="3907" w:type="dxa"/>
            <w:vMerge/>
          </w:tcPr>
          <w:p w14:paraId="3D074263" w14:textId="77777777" w:rsidR="00171E64" w:rsidRPr="00BE35CF" w:rsidRDefault="00171E64" w:rsidP="00171E64">
            <w:pPr>
              <w:jc w:val="both"/>
              <w:rPr>
                <w:sz w:val="16"/>
                <w:szCs w:val="16"/>
              </w:rPr>
            </w:pPr>
          </w:p>
        </w:tc>
        <w:tc>
          <w:tcPr>
            <w:tcW w:w="2607" w:type="dxa"/>
          </w:tcPr>
          <w:p w14:paraId="5A8AB784" w14:textId="77777777" w:rsidR="00171E64" w:rsidRPr="00BE35CF" w:rsidRDefault="00171E64" w:rsidP="00171E64">
            <w:pPr>
              <w:jc w:val="both"/>
              <w:rPr>
                <w:sz w:val="16"/>
                <w:szCs w:val="16"/>
              </w:rPr>
            </w:pPr>
            <w:r w:rsidRPr="00386EDB">
              <w:rPr>
                <w:sz w:val="16"/>
                <w:szCs w:val="16"/>
              </w:rPr>
              <w:t>if (</w:t>
            </w:r>
            <w:proofErr w:type="spellStart"/>
            <w:r w:rsidRPr="00386EDB">
              <w:rPr>
                <w:sz w:val="16"/>
                <w:szCs w:val="16"/>
              </w:rPr>
              <w:t>upcase</w:t>
            </w:r>
            <w:proofErr w:type="spellEnd"/>
            <w:r w:rsidRPr="00386EDB">
              <w:rPr>
                <w:sz w:val="16"/>
                <w:szCs w:val="16"/>
              </w:rPr>
              <w:t>(</w:t>
            </w:r>
            <w:proofErr w:type="spellStart"/>
            <w:r w:rsidRPr="00386EDB">
              <w:rPr>
                <w:sz w:val="16"/>
                <w:szCs w:val="16"/>
              </w:rPr>
              <w:t>substr</w:t>
            </w:r>
            <w:proofErr w:type="spellEnd"/>
            <w:r w:rsidRPr="00386EDB">
              <w:rPr>
                <w:sz w:val="16"/>
                <w:szCs w:val="16"/>
              </w:rPr>
              <w:t>(&amp;lc1_name,1,1</w:t>
            </w:r>
            <w:proofErr w:type="gramStart"/>
            <w:r w:rsidRPr="00386EDB">
              <w:rPr>
                <w:sz w:val="16"/>
                <w:szCs w:val="16"/>
              </w:rPr>
              <w:t>))=</w:t>
            </w:r>
            <w:proofErr w:type="gramEnd"/>
            <w:r w:rsidRPr="00386EDB">
              <w:rPr>
                <w:sz w:val="16"/>
                <w:szCs w:val="16"/>
              </w:rPr>
              <w:t xml:space="preserve">'C' and </w:t>
            </w:r>
            <w:proofErr w:type="spellStart"/>
            <w:r w:rsidRPr="00386EDB">
              <w:rPr>
                <w:sz w:val="16"/>
                <w:szCs w:val="16"/>
              </w:rPr>
              <w:t>upcase</w:t>
            </w:r>
            <w:proofErr w:type="spellEnd"/>
            <w:r w:rsidRPr="00386EDB">
              <w:rPr>
                <w:sz w:val="16"/>
                <w:szCs w:val="16"/>
              </w:rPr>
              <w:t>(&amp;lu1_name)='U350' and (</w:t>
            </w:r>
            <w:proofErr w:type="spellStart"/>
            <w:r w:rsidRPr="00386EDB">
              <w:rPr>
                <w:sz w:val="16"/>
                <w:szCs w:val="16"/>
              </w:rPr>
              <w:t>upcase</w:t>
            </w:r>
            <w:proofErr w:type="spellEnd"/>
            <w:r w:rsidRPr="00386EDB">
              <w:rPr>
                <w:sz w:val="16"/>
                <w:szCs w:val="16"/>
              </w:rPr>
              <w:t xml:space="preserve">(&amp;lu2_name)='8' or </w:t>
            </w:r>
            <w:proofErr w:type="spellStart"/>
            <w:r w:rsidRPr="00386EDB">
              <w:rPr>
                <w:sz w:val="16"/>
                <w:szCs w:val="16"/>
              </w:rPr>
              <w:t>upcase</w:t>
            </w:r>
            <w:proofErr w:type="spellEnd"/>
            <w:r w:rsidRPr="00386EDB">
              <w:rPr>
                <w:sz w:val="16"/>
                <w:szCs w:val="16"/>
              </w:rPr>
              <w:t>(&amp;lu2_name)='U120') and &amp;</w:t>
            </w:r>
            <w:proofErr w:type="spellStart"/>
            <w:r w:rsidRPr="00386EDB">
              <w:rPr>
                <w:sz w:val="16"/>
                <w:szCs w:val="16"/>
              </w:rPr>
              <w:t>survey_area_size_name</w:t>
            </w:r>
            <w:proofErr w:type="spellEnd"/>
            <w:r w:rsidRPr="00386EDB">
              <w:rPr>
                <w:sz w:val="16"/>
                <w:szCs w:val="16"/>
              </w:rPr>
              <w:t>&gt;1 and &amp;</w:t>
            </w:r>
            <w:proofErr w:type="spellStart"/>
            <w:r w:rsidRPr="00386EDB">
              <w:rPr>
                <w:sz w:val="16"/>
                <w:szCs w:val="16"/>
              </w:rPr>
              <w:t>survey_tree_height_maturity_name</w:t>
            </w:r>
            <w:proofErr w:type="spellEnd"/>
            <w:r w:rsidRPr="00386EDB">
              <w:rPr>
                <w:sz w:val="16"/>
                <w:szCs w:val="16"/>
              </w:rPr>
              <w:t>&gt;1 and &amp;</w:t>
            </w:r>
            <w:proofErr w:type="spellStart"/>
            <w:r w:rsidRPr="00386EDB">
              <w:rPr>
                <w:sz w:val="16"/>
                <w:szCs w:val="16"/>
              </w:rPr>
              <w:t>survey_feature_width_name</w:t>
            </w:r>
            <w:proofErr w:type="spellEnd"/>
            <w:r w:rsidRPr="00386EDB">
              <w:rPr>
                <w:sz w:val="16"/>
                <w:szCs w:val="16"/>
              </w:rPr>
              <w:t>&gt;1 and &amp;</w:t>
            </w:r>
            <w:proofErr w:type="spellStart"/>
            <w:r w:rsidRPr="00386EDB">
              <w:rPr>
                <w:sz w:val="16"/>
                <w:szCs w:val="16"/>
              </w:rPr>
              <w:t>fao_class_name</w:t>
            </w:r>
            <w:proofErr w:type="spellEnd"/>
            <w:r w:rsidRPr="00386EDB">
              <w:rPr>
                <w:sz w:val="16"/>
                <w:szCs w:val="16"/>
              </w:rPr>
              <w:t>='')</w:t>
            </w:r>
          </w:p>
        </w:tc>
      </w:tr>
      <w:tr w:rsidR="00171E64" w14:paraId="093059A2" w14:textId="77777777" w:rsidTr="00171E64">
        <w:tc>
          <w:tcPr>
            <w:tcW w:w="988" w:type="dxa"/>
            <w:vMerge/>
            <w:vAlign w:val="center"/>
          </w:tcPr>
          <w:p w14:paraId="5718A79B" w14:textId="77777777" w:rsidR="00171E64" w:rsidRPr="00BE35CF" w:rsidRDefault="00171E64" w:rsidP="00171E64">
            <w:pPr>
              <w:jc w:val="both"/>
              <w:rPr>
                <w:sz w:val="16"/>
                <w:szCs w:val="16"/>
              </w:rPr>
            </w:pPr>
          </w:p>
        </w:tc>
        <w:tc>
          <w:tcPr>
            <w:tcW w:w="1701" w:type="dxa"/>
            <w:vAlign w:val="center"/>
          </w:tcPr>
          <w:p w14:paraId="67E2D1BA" w14:textId="77777777" w:rsidR="00171E64" w:rsidRPr="00BE35CF" w:rsidRDefault="00171E64" w:rsidP="00171E64">
            <w:pPr>
              <w:jc w:val="both"/>
              <w:rPr>
                <w:sz w:val="16"/>
                <w:szCs w:val="16"/>
              </w:rPr>
            </w:pPr>
            <w:r>
              <w:rPr>
                <w:sz w:val="16"/>
                <w:szCs w:val="16"/>
              </w:rPr>
              <w:t>9_4</w:t>
            </w:r>
          </w:p>
        </w:tc>
        <w:tc>
          <w:tcPr>
            <w:tcW w:w="3907" w:type="dxa"/>
            <w:vMerge/>
          </w:tcPr>
          <w:p w14:paraId="0394C668" w14:textId="77777777" w:rsidR="00171E64" w:rsidRPr="00BE35CF" w:rsidRDefault="00171E64" w:rsidP="00171E64">
            <w:pPr>
              <w:jc w:val="both"/>
              <w:rPr>
                <w:sz w:val="16"/>
                <w:szCs w:val="16"/>
              </w:rPr>
            </w:pPr>
          </w:p>
        </w:tc>
        <w:tc>
          <w:tcPr>
            <w:tcW w:w="2607" w:type="dxa"/>
          </w:tcPr>
          <w:p w14:paraId="7D8C4497" w14:textId="77777777" w:rsidR="00171E64" w:rsidRPr="00BE35CF" w:rsidRDefault="00171E64" w:rsidP="00171E64">
            <w:pPr>
              <w:jc w:val="both"/>
              <w:rPr>
                <w:sz w:val="16"/>
                <w:szCs w:val="16"/>
              </w:rPr>
            </w:pPr>
            <w:r w:rsidRPr="00386EDB">
              <w:rPr>
                <w:sz w:val="16"/>
                <w:szCs w:val="16"/>
              </w:rPr>
              <w:t>if (</w:t>
            </w:r>
            <w:proofErr w:type="spellStart"/>
            <w:r w:rsidRPr="00386EDB">
              <w:rPr>
                <w:sz w:val="16"/>
                <w:szCs w:val="16"/>
              </w:rPr>
              <w:t>upcase</w:t>
            </w:r>
            <w:proofErr w:type="spellEnd"/>
            <w:r w:rsidRPr="00386EDB">
              <w:rPr>
                <w:sz w:val="16"/>
                <w:szCs w:val="16"/>
              </w:rPr>
              <w:t>(</w:t>
            </w:r>
            <w:proofErr w:type="spellStart"/>
            <w:r w:rsidRPr="00386EDB">
              <w:rPr>
                <w:sz w:val="16"/>
                <w:szCs w:val="16"/>
              </w:rPr>
              <w:t>substr</w:t>
            </w:r>
            <w:proofErr w:type="spellEnd"/>
            <w:r w:rsidRPr="00386EDB">
              <w:rPr>
                <w:sz w:val="16"/>
                <w:szCs w:val="16"/>
              </w:rPr>
              <w:t>(&amp;lc1_name,1,1</w:t>
            </w:r>
            <w:proofErr w:type="gramStart"/>
            <w:r w:rsidRPr="00386EDB">
              <w:rPr>
                <w:sz w:val="16"/>
                <w:szCs w:val="16"/>
              </w:rPr>
              <w:t>))=</w:t>
            </w:r>
            <w:proofErr w:type="gramEnd"/>
            <w:r w:rsidRPr="00386EDB">
              <w:rPr>
                <w:sz w:val="16"/>
                <w:szCs w:val="16"/>
              </w:rPr>
              <w:t xml:space="preserve">'C' and </w:t>
            </w:r>
            <w:proofErr w:type="spellStart"/>
            <w:r w:rsidRPr="00386EDB">
              <w:rPr>
                <w:sz w:val="16"/>
                <w:szCs w:val="16"/>
              </w:rPr>
              <w:t>upcase</w:t>
            </w:r>
            <w:proofErr w:type="spellEnd"/>
            <w:r w:rsidRPr="00386EDB">
              <w:rPr>
                <w:sz w:val="16"/>
                <w:szCs w:val="16"/>
              </w:rPr>
              <w:t xml:space="preserve">(&amp;lu1_name)='U318' and </w:t>
            </w:r>
            <w:proofErr w:type="spellStart"/>
            <w:r w:rsidRPr="00386EDB">
              <w:rPr>
                <w:sz w:val="16"/>
                <w:szCs w:val="16"/>
              </w:rPr>
              <w:lastRenderedPageBreak/>
              <w:t>upcase</w:t>
            </w:r>
            <w:proofErr w:type="spellEnd"/>
            <w:r w:rsidRPr="00386EDB">
              <w:rPr>
                <w:sz w:val="16"/>
                <w:szCs w:val="16"/>
              </w:rPr>
              <w:t>(&amp;lu2_name)='8' and &amp;</w:t>
            </w:r>
            <w:proofErr w:type="spellStart"/>
            <w:r w:rsidRPr="00386EDB">
              <w:rPr>
                <w:sz w:val="16"/>
                <w:szCs w:val="16"/>
              </w:rPr>
              <w:t>survey_area_size_name</w:t>
            </w:r>
            <w:proofErr w:type="spellEnd"/>
            <w:r w:rsidRPr="00386EDB">
              <w:rPr>
                <w:sz w:val="16"/>
                <w:szCs w:val="16"/>
              </w:rPr>
              <w:t>&gt;1 and &amp;</w:t>
            </w:r>
            <w:proofErr w:type="spellStart"/>
            <w:r w:rsidRPr="00386EDB">
              <w:rPr>
                <w:sz w:val="16"/>
                <w:szCs w:val="16"/>
              </w:rPr>
              <w:t>survey_tree_height_maturity_name</w:t>
            </w:r>
            <w:proofErr w:type="spellEnd"/>
            <w:r w:rsidRPr="00386EDB">
              <w:rPr>
                <w:sz w:val="16"/>
                <w:szCs w:val="16"/>
              </w:rPr>
              <w:t>&gt;1 and &amp;</w:t>
            </w:r>
            <w:proofErr w:type="spellStart"/>
            <w:r w:rsidRPr="00386EDB">
              <w:rPr>
                <w:sz w:val="16"/>
                <w:szCs w:val="16"/>
              </w:rPr>
              <w:t>survey_feature_width_name</w:t>
            </w:r>
            <w:proofErr w:type="spellEnd"/>
            <w:r w:rsidRPr="00386EDB">
              <w:rPr>
                <w:sz w:val="16"/>
                <w:szCs w:val="16"/>
              </w:rPr>
              <w:t>&gt;1 and &amp;</w:t>
            </w:r>
            <w:proofErr w:type="spellStart"/>
            <w:r w:rsidRPr="00386EDB">
              <w:rPr>
                <w:sz w:val="16"/>
                <w:szCs w:val="16"/>
              </w:rPr>
              <w:t>fao_class_name</w:t>
            </w:r>
            <w:proofErr w:type="spellEnd"/>
            <w:r w:rsidRPr="00386EDB">
              <w:rPr>
                <w:sz w:val="16"/>
                <w:szCs w:val="16"/>
              </w:rPr>
              <w:t>='')</w:t>
            </w:r>
          </w:p>
        </w:tc>
      </w:tr>
      <w:tr w:rsidR="00171E64" w14:paraId="3D21A92F" w14:textId="77777777" w:rsidTr="00171E64">
        <w:tc>
          <w:tcPr>
            <w:tcW w:w="988" w:type="dxa"/>
            <w:vMerge w:val="restart"/>
            <w:vAlign w:val="center"/>
          </w:tcPr>
          <w:p w14:paraId="1EEB4A3C" w14:textId="77777777" w:rsidR="00171E64" w:rsidRPr="00BE35CF" w:rsidRDefault="00171E64" w:rsidP="00171E64">
            <w:pPr>
              <w:jc w:val="both"/>
              <w:rPr>
                <w:sz w:val="16"/>
                <w:szCs w:val="16"/>
              </w:rPr>
            </w:pPr>
            <w:r>
              <w:rPr>
                <w:sz w:val="16"/>
                <w:szCs w:val="16"/>
              </w:rPr>
              <w:lastRenderedPageBreak/>
              <w:t>2</w:t>
            </w:r>
          </w:p>
        </w:tc>
        <w:tc>
          <w:tcPr>
            <w:tcW w:w="1701" w:type="dxa"/>
            <w:vAlign w:val="center"/>
          </w:tcPr>
          <w:p w14:paraId="438BA3FB" w14:textId="77777777" w:rsidR="00171E64" w:rsidRPr="00BE35CF" w:rsidRDefault="00171E64" w:rsidP="00171E64">
            <w:pPr>
              <w:jc w:val="both"/>
              <w:rPr>
                <w:sz w:val="16"/>
                <w:szCs w:val="16"/>
              </w:rPr>
            </w:pPr>
            <w:r>
              <w:rPr>
                <w:sz w:val="16"/>
                <w:szCs w:val="16"/>
              </w:rPr>
              <w:t>10_1</w:t>
            </w:r>
          </w:p>
        </w:tc>
        <w:tc>
          <w:tcPr>
            <w:tcW w:w="3907" w:type="dxa"/>
            <w:vMerge w:val="restart"/>
          </w:tcPr>
          <w:p w14:paraId="5F1EB943" w14:textId="77777777" w:rsidR="00171E64" w:rsidRPr="00BE35CF" w:rsidRDefault="00171E64" w:rsidP="00171E64">
            <w:pPr>
              <w:jc w:val="both"/>
              <w:rPr>
                <w:sz w:val="16"/>
                <w:szCs w:val="16"/>
              </w:rPr>
            </w:pPr>
            <w:r w:rsidRPr="00AA45F0">
              <w:rPr>
                <w:sz w:val="16"/>
                <w:szCs w:val="16"/>
              </w:rPr>
              <w:t xml:space="preserve">WHERE (((Export20160121.FAO_CLASS) Is Null) AND ((Export20160121.SURVEY_LC1) Like 'C*') AND ((Export20160121.SURVEY_LU1)='U120') AND ((Export20160121.SURVEY_LU2)='8' Or (Export20160121.SURVEY_LU2)='U140' Or (Export20160121.SURVEY_LU2)='U150' Or (Export20160121.SURVEY_LU2)='U318' Or (Export20160121.SURVEY_LU2)='U321' Or (Export20160121.SURVEY_LU2)='U322' Or (Export20160121.SURVEY_LU2)='U350' Or (Export20160121.SURVEY_LU2)='U361' Or (Export20160121.SURVEY_LU2)='U362' Or (Export20160121.SURVEY_LU2)='U370') AND ((Export20160121.SURVEY_AREA_SIZE)&gt;'1') AND ((Export20160121.SURVEY_TREE_HEIGHT_MATURITY)='1')) OR (((Export20160121.FAO_CLASS) Is Null) AND ((Export20160121.SURVEY_LC1) Like 'C*') AND ((Export20160121.SURVEY_LU1)='U140' Or (Export20160121.SURVEY_LU1)='U150' Or (Export20160121.SURVEY_LU1) Like 'U4*') AND ((Export20160121.SURVEY_LU2)='8') AND ((Export20160121.SURVEY_AREA_SIZE)&gt;'1') AND ((Export20160121.SURVEY_TREE_HEIGHT_MATURITY)='1')) OR (((Export20160121.FAO_CLASS) Is Null) AND ((Export20160121.SURVEY_LC1) Like 'C*') AND ((Export20160121.SURVEY_LU1)='U350') AND ((Export20160121.SURVEY_LU2)='8' Or (Export20160121.SURVEY_LU2)='U120') AND ((Export20160121.SURVEY_AREA_SIZE)&gt;'1') AND ((Export20160121.SURVEY_TREE_HEIGHT_MATURITY)='1')) OR (((Export20160121.FAO_CLASS) Is Null) AND ((Export20160121.SURVEY_LC1) Like 'D*' Or </w:t>
            </w:r>
            <w:r w:rsidRPr="00AA45F0">
              <w:rPr>
                <w:sz w:val="16"/>
                <w:szCs w:val="16"/>
              </w:rPr>
              <w:lastRenderedPageBreak/>
              <w:t>(Export20160121.SURVEY_LC1)='E10') AND ((Export20160121.SURVEY_LU1)='U120') AND ((Export20160121.SURVEY_LU2)='8' Or (Export20160121.SURVEY_LU2)='U140' Or (Export20160121.SURVEY_LU2)='U150' Or (Export20160121.SURVEY_LU2)='U318' Or (Export20160121.SURVEY_LU2)='U321' Or (Export20160121.SURVEY_LU2)='U322' Or (Export20160121.SURVEY_LU2)='U350' Or (Export20160121.SURVEY_LU2)='U361' Or (Export20160121.SURVEY_LU2)='U362' Or (Export20160121.SURVEY_LU2)='U370') AND ((Export20160121.SURVEY_AREA_SIZE)&gt;'1') AND ((Export20160121.SURVEY_TREE_HEIGHT_MATURITY)&gt;'1') AND ((Export20160121.SURVEY_FEATURE_WIDTH)&gt;'1')) OR (((Export20160121.FAO_CLASS) Is Null) AND ((Export20160121.SURVEY_LC1) Like 'D*' Or (Export20160121.SURVEY_LC1)='E10') AND ((Export20160121.SURVEY_LU1)='U140' Or (Export20160121.SURVEY_LU1)='U150' Or (Export20160121.SURVEY_LU1) Like 'U4*') AND ((Export20160121.SURVEY_LU2)='8') AND ((Export20160121.SURVEY_AREA_SIZE)&gt;'1') AND ((Export20160121.SURVEY_TREE_HEIGHT_MATURITY)&gt;'1') AND ((Export20160121.SURVEY_FEATURE_WIDTH)&gt;'1')) OR (((Export20160121.FAO_CLASS) Is Null) AND ((Export20160121.SURVEY_LC1) Like 'D*' Or (Export20160121.SURVEY_LC1)='E10') AND ((Export20160121.SURVEY_LU1)='U350') AND ((Export20160121.SURVEY_LU2)='8' Or (Export20160121.SURVEY_LU2)='U120') AND ((Export20160121.SURVEY_AREA_SIZE)&gt;'1') AND ((Export20160121.SURVEY_TREE_HEIGHT_MATURITY)&gt;'1') AND ((Export20160121.SURVEY_FEATURE_WIDTH)&gt;'1'));</w:t>
            </w:r>
          </w:p>
        </w:tc>
        <w:tc>
          <w:tcPr>
            <w:tcW w:w="2607" w:type="dxa"/>
          </w:tcPr>
          <w:p w14:paraId="38B61A74" w14:textId="77777777" w:rsidR="00171E64" w:rsidRPr="00BE35CF" w:rsidRDefault="00171E64" w:rsidP="00171E64">
            <w:pPr>
              <w:jc w:val="both"/>
              <w:rPr>
                <w:sz w:val="16"/>
                <w:szCs w:val="16"/>
              </w:rPr>
            </w:pPr>
            <w:r w:rsidRPr="00AA45F0">
              <w:rPr>
                <w:sz w:val="16"/>
                <w:szCs w:val="16"/>
              </w:rPr>
              <w:lastRenderedPageBreak/>
              <w:t>if (</w:t>
            </w:r>
            <w:proofErr w:type="spellStart"/>
            <w:r w:rsidRPr="00AA45F0">
              <w:rPr>
                <w:sz w:val="16"/>
                <w:szCs w:val="16"/>
              </w:rPr>
              <w:t>upcase</w:t>
            </w:r>
            <w:proofErr w:type="spellEnd"/>
            <w:r w:rsidRPr="00AA45F0">
              <w:rPr>
                <w:sz w:val="16"/>
                <w:szCs w:val="16"/>
              </w:rPr>
              <w:t>(</w:t>
            </w:r>
            <w:proofErr w:type="spellStart"/>
            <w:r w:rsidRPr="00AA45F0">
              <w:rPr>
                <w:sz w:val="16"/>
                <w:szCs w:val="16"/>
              </w:rPr>
              <w:t>substr</w:t>
            </w:r>
            <w:proofErr w:type="spellEnd"/>
            <w:r w:rsidRPr="00AA45F0">
              <w:rPr>
                <w:sz w:val="16"/>
                <w:szCs w:val="16"/>
              </w:rPr>
              <w:t xml:space="preserve">(&amp;lc1_name,1,1))='C' and </w:t>
            </w:r>
            <w:proofErr w:type="spellStart"/>
            <w:r w:rsidRPr="00AA45F0">
              <w:rPr>
                <w:sz w:val="16"/>
                <w:szCs w:val="16"/>
              </w:rPr>
              <w:t>upcase</w:t>
            </w:r>
            <w:proofErr w:type="spellEnd"/>
            <w:r w:rsidRPr="00AA45F0">
              <w:rPr>
                <w:sz w:val="16"/>
                <w:szCs w:val="16"/>
              </w:rPr>
              <w:t>(&amp;lu1_name)='U120' and (</w:t>
            </w:r>
            <w:proofErr w:type="spellStart"/>
            <w:r w:rsidRPr="00AA45F0">
              <w:rPr>
                <w:sz w:val="16"/>
                <w:szCs w:val="16"/>
              </w:rPr>
              <w:t>upcase</w:t>
            </w:r>
            <w:proofErr w:type="spellEnd"/>
            <w:r w:rsidRPr="00AA45F0">
              <w:rPr>
                <w:sz w:val="16"/>
                <w:szCs w:val="16"/>
              </w:rPr>
              <w:t xml:space="preserve">(&amp;lu2_name)='8' or </w:t>
            </w:r>
            <w:proofErr w:type="spellStart"/>
            <w:r w:rsidRPr="00AA45F0">
              <w:rPr>
                <w:sz w:val="16"/>
                <w:szCs w:val="16"/>
              </w:rPr>
              <w:t>upcase</w:t>
            </w:r>
            <w:proofErr w:type="spellEnd"/>
            <w:r w:rsidRPr="00AA45F0">
              <w:rPr>
                <w:sz w:val="16"/>
                <w:szCs w:val="16"/>
              </w:rPr>
              <w:t xml:space="preserve">(&amp;lu2_name)='U140' or </w:t>
            </w:r>
            <w:proofErr w:type="spellStart"/>
            <w:r w:rsidRPr="00AA45F0">
              <w:rPr>
                <w:sz w:val="16"/>
                <w:szCs w:val="16"/>
              </w:rPr>
              <w:t>upcase</w:t>
            </w:r>
            <w:proofErr w:type="spellEnd"/>
            <w:r w:rsidRPr="00AA45F0">
              <w:rPr>
                <w:sz w:val="16"/>
                <w:szCs w:val="16"/>
              </w:rPr>
              <w:t xml:space="preserve">(&amp;lu2_name)='U150' or  </w:t>
            </w:r>
            <w:proofErr w:type="spellStart"/>
            <w:r w:rsidRPr="00AA45F0">
              <w:rPr>
                <w:sz w:val="16"/>
                <w:szCs w:val="16"/>
              </w:rPr>
              <w:t>upcase</w:t>
            </w:r>
            <w:proofErr w:type="spellEnd"/>
            <w:r w:rsidRPr="00AA45F0">
              <w:rPr>
                <w:sz w:val="16"/>
                <w:szCs w:val="16"/>
              </w:rPr>
              <w:t xml:space="preserve">(&amp;lu2_name)='U318' or </w:t>
            </w:r>
            <w:proofErr w:type="spellStart"/>
            <w:r w:rsidRPr="00AA45F0">
              <w:rPr>
                <w:sz w:val="16"/>
                <w:szCs w:val="16"/>
              </w:rPr>
              <w:t>upcase</w:t>
            </w:r>
            <w:proofErr w:type="spellEnd"/>
            <w:r w:rsidRPr="00AA45F0">
              <w:rPr>
                <w:sz w:val="16"/>
                <w:szCs w:val="16"/>
              </w:rPr>
              <w:t xml:space="preserve">(&amp;lu2_name)='U321' or </w:t>
            </w:r>
            <w:proofErr w:type="spellStart"/>
            <w:r w:rsidRPr="00AA45F0">
              <w:rPr>
                <w:sz w:val="16"/>
                <w:szCs w:val="16"/>
              </w:rPr>
              <w:t>upcase</w:t>
            </w:r>
            <w:proofErr w:type="spellEnd"/>
            <w:r w:rsidRPr="00AA45F0">
              <w:rPr>
                <w:sz w:val="16"/>
                <w:szCs w:val="16"/>
              </w:rPr>
              <w:t xml:space="preserve">(&amp;lu2_name)='U322' or  </w:t>
            </w:r>
            <w:proofErr w:type="spellStart"/>
            <w:r w:rsidRPr="00AA45F0">
              <w:rPr>
                <w:sz w:val="16"/>
                <w:szCs w:val="16"/>
              </w:rPr>
              <w:t>upcase</w:t>
            </w:r>
            <w:proofErr w:type="spellEnd"/>
            <w:r w:rsidRPr="00AA45F0">
              <w:rPr>
                <w:sz w:val="16"/>
                <w:szCs w:val="16"/>
              </w:rPr>
              <w:t xml:space="preserve">(&amp;lu2_name)='U350' or </w:t>
            </w:r>
            <w:proofErr w:type="spellStart"/>
            <w:r w:rsidRPr="00AA45F0">
              <w:rPr>
                <w:sz w:val="16"/>
                <w:szCs w:val="16"/>
              </w:rPr>
              <w:t>upcase</w:t>
            </w:r>
            <w:proofErr w:type="spellEnd"/>
            <w:r w:rsidRPr="00AA45F0">
              <w:rPr>
                <w:sz w:val="16"/>
                <w:szCs w:val="16"/>
              </w:rPr>
              <w:t xml:space="preserve">(&amp;lu2_name)='U361' or </w:t>
            </w:r>
            <w:proofErr w:type="spellStart"/>
            <w:r w:rsidRPr="00AA45F0">
              <w:rPr>
                <w:sz w:val="16"/>
                <w:szCs w:val="16"/>
              </w:rPr>
              <w:t>upcase</w:t>
            </w:r>
            <w:proofErr w:type="spellEnd"/>
            <w:r w:rsidRPr="00AA45F0">
              <w:rPr>
                <w:sz w:val="16"/>
                <w:szCs w:val="16"/>
              </w:rPr>
              <w:t xml:space="preserve">(&amp;lu2_name)='U362' or </w:t>
            </w:r>
            <w:proofErr w:type="spellStart"/>
            <w:r w:rsidRPr="00AA45F0">
              <w:rPr>
                <w:sz w:val="16"/>
                <w:szCs w:val="16"/>
              </w:rPr>
              <w:t>upcase</w:t>
            </w:r>
            <w:proofErr w:type="spellEnd"/>
            <w:r w:rsidRPr="00AA45F0">
              <w:rPr>
                <w:sz w:val="16"/>
                <w:szCs w:val="16"/>
              </w:rPr>
              <w:t>(&amp;lu2_name)='U370') and  &amp;</w:t>
            </w:r>
            <w:proofErr w:type="spellStart"/>
            <w:r w:rsidRPr="00AA45F0">
              <w:rPr>
                <w:sz w:val="16"/>
                <w:szCs w:val="16"/>
              </w:rPr>
              <w:t>survey_area_size_name</w:t>
            </w:r>
            <w:proofErr w:type="spellEnd"/>
            <w:r w:rsidRPr="00AA45F0">
              <w:rPr>
                <w:sz w:val="16"/>
                <w:szCs w:val="16"/>
              </w:rPr>
              <w:t>&gt;1 and &amp;</w:t>
            </w:r>
            <w:proofErr w:type="spellStart"/>
            <w:r w:rsidRPr="00AA45F0">
              <w:rPr>
                <w:sz w:val="16"/>
                <w:szCs w:val="16"/>
              </w:rPr>
              <w:t>survey_tree_height_maturity_name</w:t>
            </w:r>
            <w:proofErr w:type="spellEnd"/>
            <w:r w:rsidRPr="00AA45F0">
              <w:rPr>
                <w:sz w:val="16"/>
                <w:szCs w:val="16"/>
              </w:rPr>
              <w:t>=1 and &amp;</w:t>
            </w:r>
            <w:proofErr w:type="spellStart"/>
            <w:r w:rsidRPr="00AA45F0">
              <w:rPr>
                <w:sz w:val="16"/>
                <w:szCs w:val="16"/>
              </w:rPr>
              <w:t>fao_class_name</w:t>
            </w:r>
            <w:proofErr w:type="spellEnd"/>
            <w:r w:rsidRPr="00AA45F0">
              <w:rPr>
                <w:sz w:val="16"/>
                <w:szCs w:val="16"/>
              </w:rPr>
              <w:t>='')</w:t>
            </w:r>
          </w:p>
        </w:tc>
      </w:tr>
      <w:tr w:rsidR="00171E64" w14:paraId="1357A05E" w14:textId="77777777" w:rsidTr="00171E64">
        <w:tc>
          <w:tcPr>
            <w:tcW w:w="988" w:type="dxa"/>
            <w:vMerge/>
            <w:vAlign w:val="center"/>
          </w:tcPr>
          <w:p w14:paraId="4F645022" w14:textId="77777777" w:rsidR="00171E64" w:rsidRPr="00BE35CF" w:rsidRDefault="00171E64" w:rsidP="00171E64">
            <w:pPr>
              <w:jc w:val="both"/>
              <w:rPr>
                <w:sz w:val="16"/>
                <w:szCs w:val="16"/>
              </w:rPr>
            </w:pPr>
          </w:p>
        </w:tc>
        <w:tc>
          <w:tcPr>
            <w:tcW w:w="1701" w:type="dxa"/>
            <w:vAlign w:val="center"/>
          </w:tcPr>
          <w:p w14:paraId="5662FCF2" w14:textId="77777777" w:rsidR="00171E64" w:rsidRPr="00BE35CF" w:rsidRDefault="00171E64" w:rsidP="00171E64">
            <w:pPr>
              <w:jc w:val="both"/>
              <w:rPr>
                <w:sz w:val="16"/>
                <w:szCs w:val="16"/>
              </w:rPr>
            </w:pPr>
            <w:r>
              <w:rPr>
                <w:sz w:val="16"/>
                <w:szCs w:val="16"/>
              </w:rPr>
              <w:t>10_2</w:t>
            </w:r>
          </w:p>
        </w:tc>
        <w:tc>
          <w:tcPr>
            <w:tcW w:w="3907" w:type="dxa"/>
            <w:vMerge/>
          </w:tcPr>
          <w:p w14:paraId="2E8EAC87" w14:textId="77777777" w:rsidR="00171E64" w:rsidRPr="00BE35CF" w:rsidRDefault="00171E64" w:rsidP="00171E64">
            <w:pPr>
              <w:jc w:val="both"/>
              <w:rPr>
                <w:sz w:val="16"/>
                <w:szCs w:val="16"/>
              </w:rPr>
            </w:pPr>
          </w:p>
        </w:tc>
        <w:tc>
          <w:tcPr>
            <w:tcW w:w="2607" w:type="dxa"/>
          </w:tcPr>
          <w:p w14:paraId="327D7E00" w14:textId="77777777" w:rsidR="00171E64" w:rsidRPr="00BE35CF" w:rsidRDefault="00171E64" w:rsidP="00171E64">
            <w:pPr>
              <w:jc w:val="both"/>
              <w:rPr>
                <w:sz w:val="16"/>
                <w:szCs w:val="16"/>
              </w:rPr>
            </w:pPr>
            <w:r w:rsidRPr="00AA45F0">
              <w:rPr>
                <w:sz w:val="16"/>
                <w:szCs w:val="16"/>
              </w:rPr>
              <w:t>if (</w:t>
            </w:r>
            <w:proofErr w:type="spellStart"/>
            <w:r w:rsidRPr="00AA45F0">
              <w:rPr>
                <w:sz w:val="16"/>
                <w:szCs w:val="16"/>
              </w:rPr>
              <w:t>upcase</w:t>
            </w:r>
            <w:proofErr w:type="spellEnd"/>
            <w:r w:rsidRPr="00AA45F0">
              <w:rPr>
                <w:sz w:val="16"/>
                <w:szCs w:val="16"/>
              </w:rPr>
              <w:t>(</w:t>
            </w:r>
            <w:proofErr w:type="spellStart"/>
            <w:r w:rsidRPr="00AA45F0">
              <w:rPr>
                <w:sz w:val="16"/>
                <w:szCs w:val="16"/>
              </w:rPr>
              <w:t>substr</w:t>
            </w:r>
            <w:proofErr w:type="spellEnd"/>
            <w:r w:rsidRPr="00AA45F0">
              <w:rPr>
                <w:sz w:val="16"/>
                <w:szCs w:val="16"/>
              </w:rPr>
              <w:t>(&amp;lc1_name,1,1</w:t>
            </w:r>
            <w:proofErr w:type="gramStart"/>
            <w:r w:rsidRPr="00AA45F0">
              <w:rPr>
                <w:sz w:val="16"/>
                <w:szCs w:val="16"/>
              </w:rPr>
              <w:t>))=</w:t>
            </w:r>
            <w:proofErr w:type="gramEnd"/>
            <w:r w:rsidRPr="00AA45F0">
              <w:rPr>
                <w:sz w:val="16"/>
                <w:szCs w:val="16"/>
              </w:rPr>
              <w:t>'C' and (</w:t>
            </w:r>
            <w:proofErr w:type="spellStart"/>
            <w:r w:rsidRPr="00AA45F0">
              <w:rPr>
                <w:sz w:val="16"/>
                <w:szCs w:val="16"/>
              </w:rPr>
              <w:t>upcase</w:t>
            </w:r>
            <w:proofErr w:type="spellEnd"/>
            <w:r w:rsidRPr="00AA45F0">
              <w:rPr>
                <w:sz w:val="16"/>
                <w:szCs w:val="16"/>
              </w:rPr>
              <w:t xml:space="preserve">(&amp;lu1_name)='U140' or </w:t>
            </w:r>
            <w:proofErr w:type="spellStart"/>
            <w:r w:rsidRPr="00AA45F0">
              <w:rPr>
                <w:sz w:val="16"/>
                <w:szCs w:val="16"/>
              </w:rPr>
              <w:t>upcase</w:t>
            </w:r>
            <w:proofErr w:type="spellEnd"/>
            <w:r w:rsidRPr="00AA45F0">
              <w:rPr>
                <w:sz w:val="16"/>
                <w:szCs w:val="16"/>
              </w:rPr>
              <w:t xml:space="preserve">(&amp;lu1_name)='U150' or </w:t>
            </w:r>
            <w:proofErr w:type="spellStart"/>
            <w:r w:rsidRPr="00AA45F0">
              <w:rPr>
                <w:sz w:val="16"/>
                <w:szCs w:val="16"/>
              </w:rPr>
              <w:t>upcase</w:t>
            </w:r>
            <w:proofErr w:type="spellEnd"/>
            <w:r w:rsidRPr="00AA45F0">
              <w:rPr>
                <w:sz w:val="16"/>
                <w:szCs w:val="16"/>
              </w:rPr>
              <w:t>(</w:t>
            </w:r>
            <w:proofErr w:type="spellStart"/>
            <w:r w:rsidRPr="00AA45F0">
              <w:rPr>
                <w:sz w:val="16"/>
                <w:szCs w:val="16"/>
              </w:rPr>
              <w:t>substr</w:t>
            </w:r>
            <w:proofErr w:type="spellEnd"/>
            <w:r w:rsidRPr="00AA45F0">
              <w:rPr>
                <w:sz w:val="16"/>
                <w:szCs w:val="16"/>
              </w:rPr>
              <w:t xml:space="preserve">(&amp;lu1_name,1,2))='U4') and </w:t>
            </w:r>
            <w:proofErr w:type="spellStart"/>
            <w:r w:rsidRPr="00AA45F0">
              <w:rPr>
                <w:sz w:val="16"/>
                <w:szCs w:val="16"/>
              </w:rPr>
              <w:t>upcase</w:t>
            </w:r>
            <w:proofErr w:type="spellEnd"/>
            <w:r w:rsidRPr="00AA45F0">
              <w:rPr>
                <w:sz w:val="16"/>
                <w:szCs w:val="16"/>
              </w:rPr>
              <w:t>(&amp;lu2_name)='8' and &amp;</w:t>
            </w:r>
            <w:proofErr w:type="spellStart"/>
            <w:r w:rsidRPr="00AA45F0">
              <w:rPr>
                <w:sz w:val="16"/>
                <w:szCs w:val="16"/>
              </w:rPr>
              <w:t>survey_area_size_name</w:t>
            </w:r>
            <w:proofErr w:type="spellEnd"/>
            <w:r w:rsidRPr="00AA45F0">
              <w:rPr>
                <w:sz w:val="16"/>
                <w:szCs w:val="16"/>
              </w:rPr>
              <w:t>&gt;1 and &amp;</w:t>
            </w:r>
            <w:proofErr w:type="spellStart"/>
            <w:r w:rsidRPr="00AA45F0">
              <w:rPr>
                <w:sz w:val="16"/>
                <w:szCs w:val="16"/>
              </w:rPr>
              <w:t>survey_tree_height_maturity_name</w:t>
            </w:r>
            <w:proofErr w:type="spellEnd"/>
            <w:r w:rsidRPr="00AA45F0">
              <w:rPr>
                <w:sz w:val="16"/>
                <w:szCs w:val="16"/>
              </w:rPr>
              <w:t>=1 and &amp;</w:t>
            </w:r>
            <w:proofErr w:type="spellStart"/>
            <w:r w:rsidRPr="00AA45F0">
              <w:rPr>
                <w:sz w:val="16"/>
                <w:szCs w:val="16"/>
              </w:rPr>
              <w:t>fao_class_name</w:t>
            </w:r>
            <w:proofErr w:type="spellEnd"/>
            <w:r w:rsidRPr="00AA45F0">
              <w:rPr>
                <w:sz w:val="16"/>
                <w:szCs w:val="16"/>
              </w:rPr>
              <w:t>='')</w:t>
            </w:r>
          </w:p>
        </w:tc>
      </w:tr>
      <w:tr w:rsidR="00171E64" w14:paraId="54CAA764" w14:textId="77777777" w:rsidTr="00171E64">
        <w:tc>
          <w:tcPr>
            <w:tcW w:w="988" w:type="dxa"/>
            <w:vMerge/>
            <w:vAlign w:val="center"/>
          </w:tcPr>
          <w:p w14:paraId="23AFEBE0" w14:textId="77777777" w:rsidR="00171E64" w:rsidRPr="00BE35CF" w:rsidRDefault="00171E64" w:rsidP="00171E64">
            <w:pPr>
              <w:jc w:val="both"/>
              <w:rPr>
                <w:sz w:val="16"/>
                <w:szCs w:val="16"/>
              </w:rPr>
            </w:pPr>
          </w:p>
        </w:tc>
        <w:tc>
          <w:tcPr>
            <w:tcW w:w="1701" w:type="dxa"/>
            <w:vAlign w:val="center"/>
          </w:tcPr>
          <w:p w14:paraId="2EF8ACEB" w14:textId="77777777" w:rsidR="00171E64" w:rsidRPr="00BE35CF" w:rsidRDefault="00171E64" w:rsidP="00171E64">
            <w:pPr>
              <w:jc w:val="both"/>
              <w:rPr>
                <w:sz w:val="16"/>
                <w:szCs w:val="16"/>
              </w:rPr>
            </w:pPr>
            <w:r>
              <w:rPr>
                <w:sz w:val="16"/>
                <w:szCs w:val="16"/>
              </w:rPr>
              <w:t>10_3</w:t>
            </w:r>
          </w:p>
        </w:tc>
        <w:tc>
          <w:tcPr>
            <w:tcW w:w="3907" w:type="dxa"/>
            <w:vMerge/>
          </w:tcPr>
          <w:p w14:paraId="150E8439" w14:textId="77777777" w:rsidR="00171E64" w:rsidRPr="00BE35CF" w:rsidRDefault="00171E64" w:rsidP="00171E64">
            <w:pPr>
              <w:jc w:val="both"/>
              <w:rPr>
                <w:sz w:val="16"/>
                <w:szCs w:val="16"/>
              </w:rPr>
            </w:pPr>
          </w:p>
        </w:tc>
        <w:tc>
          <w:tcPr>
            <w:tcW w:w="2607" w:type="dxa"/>
          </w:tcPr>
          <w:p w14:paraId="68F331CE" w14:textId="77777777" w:rsidR="00171E64" w:rsidRPr="00BE35CF" w:rsidRDefault="00171E64" w:rsidP="00171E64">
            <w:pPr>
              <w:jc w:val="both"/>
              <w:rPr>
                <w:sz w:val="16"/>
                <w:szCs w:val="16"/>
              </w:rPr>
            </w:pPr>
            <w:r w:rsidRPr="00AA45F0">
              <w:rPr>
                <w:sz w:val="16"/>
                <w:szCs w:val="16"/>
              </w:rPr>
              <w:t>if (</w:t>
            </w:r>
            <w:proofErr w:type="spellStart"/>
            <w:r w:rsidRPr="00AA45F0">
              <w:rPr>
                <w:sz w:val="16"/>
                <w:szCs w:val="16"/>
              </w:rPr>
              <w:t>upcase</w:t>
            </w:r>
            <w:proofErr w:type="spellEnd"/>
            <w:r w:rsidRPr="00AA45F0">
              <w:rPr>
                <w:sz w:val="16"/>
                <w:szCs w:val="16"/>
              </w:rPr>
              <w:t>(</w:t>
            </w:r>
            <w:proofErr w:type="spellStart"/>
            <w:r w:rsidRPr="00AA45F0">
              <w:rPr>
                <w:sz w:val="16"/>
                <w:szCs w:val="16"/>
              </w:rPr>
              <w:t>substr</w:t>
            </w:r>
            <w:proofErr w:type="spellEnd"/>
            <w:r w:rsidRPr="00AA45F0">
              <w:rPr>
                <w:sz w:val="16"/>
                <w:szCs w:val="16"/>
              </w:rPr>
              <w:t>(&amp;lc1_name,1,1</w:t>
            </w:r>
            <w:proofErr w:type="gramStart"/>
            <w:r w:rsidRPr="00AA45F0">
              <w:rPr>
                <w:sz w:val="16"/>
                <w:szCs w:val="16"/>
              </w:rPr>
              <w:t>))=</w:t>
            </w:r>
            <w:proofErr w:type="gramEnd"/>
            <w:r w:rsidRPr="00AA45F0">
              <w:rPr>
                <w:sz w:val="16"/>
                <w:szCs w:val="16"/>
              </w:rPr>
              <w:t xml:space="preserve">'C' and </w:t>
            </w:r>
            <w:proofErr w:type="spellStart"/>
            <w:r w:rsidRPr="00AA45F0">
              <w:rPr>
                <w:sz w:val="16"/>
                <w:szCs w:val="16"/>
              </w:rPr>
              <w:t>upcase</w:t>
            </w:r>
            <w:proofErr w:type="spellEnd"/>
            <w:r w:rsidRPr="00AA45F0">
              <w:rPr>
                <w:sz w:val="16"/>
                <w:szCs w:val="16"/>
              </w:rPr>
              <w:t>(&amp;lu1_name)='U350' and (</w:t>
            </w:r>
            <w:proofErr w:type="spellStart"/>
            <w:r w:rsidRPr="00AA45F0">
              <w:rPr>
                <w:sz w:val="16"/>
                <w:szCs w:val="16"/>
              </w:rPr>
              <w:t>upcase</w:t>
            </w:r>
            <w:proofErr w:type="spellEnd"/>
            <w:r w:rsidRPr="00AA45F0">
              <w:rPr>
                <w:sz w:val="16"/>
                <w:szCs w:val="16"/>
              </w:rPr>
              <w:t xml:space="preserve">(&amp;lu2_name)='8' or </w:t>
            </w:r>
            <w:proofErr w:type="spellStart"/>
            <w:r w:rsidRPr="00AA45F0">
              <w:rPr>
                <w:sz w:val="16"/>
                <w:szCs w:val="16"/>
              </w:rPr>
              <w:t>upcase</w:t>
            </w:r>
            <w:proofErr w:type="spellEnd"/>
            <w:r w:rsidRPr="00AA45F0">
              <w:rPr>
                <w:sz w:val="16"/>
                <w:szCs w:val="16"/>
              </w:rPr>
              <w:t>(&amp;lu2_name)='U120') and  &amp;</w:t>
            </w:r>
            <w:proofErr w:type="spellStart"/>
            <w:r w:rsidRPr="00AA45F0">
              <w:rPr>
                <w:sz w:val="16"/>
                <w:szCs w:val="16"/>
              </w:rPr>
              <w:t>survey_area_size_name</w:t>
            </w:r>
            <w:proofErr w:type="spellEnd"/>
            <w:r w:rsidRPr="00AA45F0">
              <w:rPr>
                <w:sz w:val="16"/>
                <w:szCs w:val="16"/>
              </w:rPr>
              <w:t xml:space="preserve">&gt;1 and </w:t>
            </w:r>
            <w:r w:rsidRPr="00AA45F0">
              <w:rPr>
                <w:sz w:val="16"/>
                <w:szCs w:val="16"/>
              </w:rPr>
              <w:lastRenderedPageBreak/>
              <w:t>&amp;</w:t>
            </w:r>
            <w:proofErr w:type="spellStart"/>
            <w:r w:rsidRPr="00AA45F0">
              <w:rPr>
                <w:sz w:val="16"/>
                <w:szCs w:val="16"/>
              </w:rPr>
              <w:t>survey_tree_height_maturity_name</w:t>
            </w:r>
            <w:proofErr w:type="spellEnd"/>
            <w:r w:rsidRPr="00AA45F0">
              <w:rPr>
                <w:sz w:val="16"/>
                <w:szCs w:val="16"/>
              </w:rPr>
              <w:t>=1 and &amp;</w:t>
            </w:r>
            <w:proofErr w:type="spellStart"/>
            <w:r w:rsidRPr="00AA45F0">
              <w:rPr>
                <w:sz w:val="16"/>
                <w:szCs w:val="16"/>
              </w:rPr>
              <w:t>fao_class_name</w:t>
            </w:r>
            <w:proofErr w:type="spellEnd"/>
            <w:r w:rsidRPr="00AA45F0">
              <w:rPr>
                <w:sz w:val="16"/>
                <w:szCs w:val="16"/>
              </w:rPr>
              <w:t>='')</w:t>
            </w:r>
          </w:p>
        </w:tc>
      </w:tr>
      <w:tr w:rsidR="00171E64" w14:paraId="11A2C7F5" w14:textId="77777777" w:rsidTr="00171E64">
        <w:tc>
          <w:tcPr>
            <w:tcW w:w="988" w:type="dxa"/>
            <w:vMerge/>
            <w:vAlign w:val="center"/>
          </w:tcPr>
          <w:p w14:paraId="7D849552" w14:textId="77777777" w:rsidR="00171E64" w:rsidRPr="00BE35CF" w:rsidRDefault="00171E64" w:rsidP="00171E64">
            <w:pPr>
              <w:jc w:val="both"/>
              <w:rPr>
                <w:sz w:val="16"/>
                <w:szCs w:val="16"/>
              </w:rPr>
            </w:pPr>
          </w:p>
        </w:tc>
        <w:tc>
          <w:tcPr>
            <w:tcW w:w="1701" w:type="dxa"/>
            <w:vAlign w:val="center"/>
          </w:tcPr>
          <w:p w14:paraId="62615D81" w14:textId="77777777" w:rsidR="00171E64" w:rsidRPr="00BE35CF" w:rsidRDefault="00171E64" w:rsidP="00171E64">
            <w:pPr>
              <w:jc w:val="both"/>
              <w:rPr>
                <w:sz w:val="16"/>
                <w:szCs w:val="16"/>
              </w:rPr>
            </w:pPr>
            <w:r>
              <w:rPr>
                <w:sz w:val="16"/>
                <w:szCs w:val="16"/>
              </w:rPr>
              <w:t>10_4</w:t>
            </w:r>
          </w:p>
        </w:tc>
        <w:tc>
          <w:tcPr>
            <w:tcW w:w="3907" w:type="dxa"/>
            <w:vMerge/>
          </w:tcPr>
          <w:p w14:paraId="4C4CFB4C" w14:textId="77777777" w:rsidR="00171E64" w:rsidRPr="00BE35CF" w:rsidRDefault="00171E64" w:rsidP="00171E64">
            <w:pPr>
              <w:jc w:val="both"/>
              <w:rPr>
                <w:sz w:val="16"/>
                <w:szCs w:val="16"/>
              </w:rPr>
            </w:pPr>
          </w:p>
        </w:tc>
        <w:tc>
          <w:tcPr>
            <w:tcW w:w="2607" w:type="dxa"/>
          </w:tcPr>
          <w:p w14:paraId="40517FDB" w14:textId="77777777" w:rsidR="00171E64" w:rsidRPr="00BE35CF" w:rsidRDefault="00171E64" w:rsidP="00171E64">
            <w:pPr>
              <w:jc w:val="both"/>
              <w:rPr>
                <w:sz w:val="16"/>
                <w:szCs w:val="16"/>
              </w:rPr>
            </w:pPr>
            <w:r w:rsidRPr="00AA45F0">
              <w:rPr>
                <w:sz w:val="16"/>
                <w:szCs w:val="16"/>
              </w:rPr>
              <w:t>if ( (</w:t>
            </w:r>
            <w:proofErr w:type="spellStart"/>
            <w:r w:rsidRPr="00AA45F0">
              <w:rPr>
                <w:sz w:val="16"/>
                <w:szCs w:val="16"/>
              </w:rPr>
              <w:t>upcase</w:t>
            </w:r>
            <w:proofErr w:type="spellEnd"/>
            <w:r w:rsidRPr="00AA45F0">
              <w:rPr>
                <w:sz w:val="16"/>
                <w:szCs w:val="16"/>
              </w:rPr>
              <w:t>(</w:t>
            </w:r>
            <w:proofErr w:type="spellStart"/>
            <w:r w:rsidRPr="00AA45F0">
              <w:rPr>
                <w:sz w:val="16"/>
                <w:szCs w:val="16"/>
              </w:rPr>
              <w:t>substr</w:t>
            </w:r>
            <w:proofErr w:type="spellEnd"/>
            <w:r w:rsidRPr="00AA45F0">
              <w:rPr>
                <w:sz w:val="16"/>
                <w:szCs w:val="16"/>
              </w:rPr>
              <w:t xml:space="preserve">(&amp;lc1_name,1,1))='D' or </w:t>
            </w:r>
            <w:proofErr w:type="spellStart"/>
            <w:r w:rsidRPr="00AA45F0">
              <w:rPr>
                <w:sz w:val="16"/>
                <w:szCs w:val="16"/>
              </w:rPr>
              <w:t>upcase</w:t>
            </w:r>
            <w:proofErr w:type="spellEnd"/>
            <w:r w:rsidRPr="00AA45F0">
              <w:rPr>
                <w:sz w:val="16"/>
                <w:szCs w:val="16"/>
              </w:rPr>
              <w:t xml:space="preserve">(&amp;lc1_name)='E10') and </w:t>
            </w:r>
            <w:proofErr w:type="spellStart"/>
            <w:r w:rsidRPr="00AA45F0">
              <w:rPr>
                <w:sz w:val="16"/>
                <w:szCs w:val="16"/>
              </w:rPr>
              <w:t>upcase</w:t>
            </w:r>
            <w:proofErr w:type="spellEnd"/>
            <w:r w:rsidRPr="00AA45F0">
              <w:rPr>
                <w:sz w:val="16"/>
                <w:szCs w:val="16"/>
              </w:rPr>
              <w:t>(&amp;lu1_name)='U120' and  (</w:t>
            </w:r>
            <w:proofErr w:type="spellStart"/>
            <w:r w:rsidRPr="00AA45F0">
              <w:rPr>
                <w:sz w:val="16"/>
                <w:szCs w:val="16"/>
              </w:rPr>
              <w:t>upcase</w:t>
            </w:r>
            <w:proofErr w:type="spellEnd"/>
            <w:r w:rsidRPr="00AA45F0">
              <w:rPr>
                <w:sz w:val="16"/>
                <w:szCs w:val="16"/>
              </w:rPr>
              <w:t xml:space="preserve">(&amp;lu2_name)='8' or </w:t>
            </w:r>
            <w:proofErr w:type="spellStart"/>
            <w:r w:rsidRPr="00AA45F0">
              <w:rPr>
                <w:sz w:val="16"/>
                <w:szCs w:val="16"/>
              </w:rPr>
              <w:t>upcase</w:t>
            </w:r>
            <w:proofErr w:type="spellEnd"/>
            <w:r w:rsidRPr="00AA45F0">
              <w:rPr>
                <w:sz w:val="16"/>
                <w:szCs w:val="16"/>
              </w:rPr>
              <w:t xml:space="preserve">(&amp;lu2_name)='U140' or </w:t>
            </w:r>
            <w:proofErr w:type="spellStart"/>
            <w:r w:rsidRPr="00AA45F0">
              <w:rPr>
                <w:sz w:val="16"/>
                <w:szCs w:val="16"/>
              </w:rPr>
              <w:t>upcase</w:t>
            </w:r>
            <w:proofErr w:type="spellEnd"/>
            <w:r w:rsidRPr="00AA45F0">
              <w:rPr>
                <w:sz w:val="16"/>
                <w:szCs w:val="16"/>
              </w:rPr>
              <w:t xml:space="preserve">(&amp;lu2_name)='U150' or  </w:t>
            </w:r>
            <w:proofErr w:type="spellStart"/>
            <w:r w:rsidRPr="00AA45F0">
              <w:rPr>
                <w:sz w:val="16"/>
                <w:szCs w:val="16"/>
              </w:rPr>
              <w:t>upcase</w:t>
            </w:r>
            <w:proofErr w:type="spellEnd"/>
            <w:r w:rsidRPr="00AA45F0">
              <w:rPr>
                <w:sz w:val="16"/>
                <w:szCs w:val="16"/>
              </w:rPr>
              <w:t xml:space="preserve">(&amp;lu2_name)='U318' or </w:t>
            </w:r>
            <w:proofErr w:type="spellStart"/>
            <w:r w:rsidRPr="00AA45F0">
              <w:rPr>
                <w:sz w:val="16"/>
                <w:szCs w:val="16"/>
              </w:rPr>
              <w:t>upcase</w:t>
            </w:r>
            <w:proofErr w:type="spellEnd"/>
            <w:r w:rsidRPr="00AA45F0">
              <w:rPr>
                <w:sz w:val="16"/>
                <w:szCs w:val="16"/>
              </w:rPr>
              <w:t xml:space="preserve">(&amp;lu2_name)='U321' or </w:t>
            </w:r>
            <w:proofErr w:type="spellStart"/>
            <w:r w:rsidRPr="00AA45F0">
              <w:rPr>
                <w:sz w:val="16"/>
                <w:szCs w:val="16"/>
              </w:rPr>
              <w:t>upcase</w:t>
            </w:r>
            <w:proofErr w:type="spellEnd"/>
            <w:r w:rsidRPr="00AA45F0">
              <w:rPr>
                <w:sz w:val="16"/>
                <w:szCs w:val="16"/>
              </w:rPr>
              <w:t xml:space="preserve">(&amp;lu2_name)='U322' or  </w:t>
            </w:r>
            <w:proofErr w:type="spellStart"/>
            <w:r w:rsidRPr="00AA45F0">
              <w:rPr>
                <w:sz w:val="16"/>
                <w:szCs w:val="16"/>
              </w:rPr>
              <w:t>upcase</w:t>
            </w:r>
            <w:proofErr w:type="spellEnd"/>
            <w:r w:rsidRPr="00AA45F0">
              <w:rPr>
                <w:sz w:val="16"/>
                <w:szCs w:val="16"/>
              </w:rPr>
              <w:t xml:space="preserve">(&amp;lu2_name)='U350' or </w:t>
            </w:r>
            <w:proofErr w:type="spellStart"/>
            <w:r w:rsidRPr="00AA45F0">
              <w:rPr>
                <w:sz w:val="16"/>
                <w:szCs w:val="16"/>
              </w:rPr>
              <w:t>upcase</w:t>
            </w:r>
            <w:proofErr w:type="spellEnd"/>
            <w:r w:rsidRPr="00AA45F0">
              <w:rPr>
                <w:sz w:val="16"/>
                <w:szCs w:val="16"/>
              </w:rPr>
              <w:t xml:space="preserve">(&amp;lu2_name)='U361' or </w:t>
            </w:r>
            <w:proofErr w:type="spellStart"/>
            <w:r w:rsidRPr="00AA45F0">
              <w:rPr>
                <w:sz w:val="16"/>
                <w:szCs w:val="16"/>
              </w:rPr>
              <w:t>upcase</w:t>
            </w:r>
            <w:proofErr w:type="spellEnd"/>
            <w:r w:rsidRPr="00AA45F0">
              <w:rPr>
                <w:sz w:val="16"/>
                <w:szCs w:val="16"/>
              </w:rPr>
              <w:t xml:space="preserve">(&amp;lu2_name)='U362' or </w:t>
            </w:r>
            <w:proofErr w:type="spellStart"/>
            <w:r w:rsidRPr="00AA45F0">
              <w:rPr>
                <w:sz w:val="16"/>
                <w:szCs w:val="16"/>
              </w:rPr>
              <w:t>upcase</w:t>
            </w:r>
            <w:proofErr w:type="spellEnd"/>
            <w:r w:rsidRPr="00AA45F0">
              <w:rPr>
                <w:sz w:val="16"/>
                <w:szCs w:val="16"/>
              </w:rPr>
              <w:t>(&amp;lu2_name)='U370') and &amp;</w:t>
            </w:r>
            <w:proofErr w:type="spellStart"/>
            <w:r w:rsidRPr="00AA45F0">
              <w:rPr>
                <w:sz w:val="16"/>
                <w:szCs w:val="16"/>
              </w:rPr>
              <w:t>survey_area_size_name</w:t>
            </w:r>
            <w:proofErr w:type="spellEnd"/>
            <w:r w:rsidRPr="00AA45F0">
              <w:rPr>
                <w:sz w:val="16"/>
                <w:szCs w:val="16"/>
              </w:rPr>
              <w:t>&gt;1 and &amp;</w:t>
            </w:r>
            <w:proofErr w:type="spellStart"/>
            <w:r w:rsidRPr="00AA45F0">
              <w:rPr>
                <w:sz w:val="16"/>
                <w:szCs w:val="16"/>
              </w:rPr>
              <w:t>survey_tree_height_maturity_name</w:t>
            </w:r>
            <w:proofErr w:type="spellEnd"/>
            <w:r w:rsidRPr="00AA45F0">
              <w:rPr>
                <w:sz w:val="16"/>
                <w:szCs w:val="16"/>
              </w:rPr>
              <w:t>&gt;1 and &amp;</w:t>
            </w:r>
            <w:proofErr w:type="spellStart"/>
            <w:r w:rsidRPr="00AA45F0">
              <w:rPr>
                <w:sz w:val="16"/>
                <w:szCs w:val="16"/>
              </w:rPr>
              <w:t>survey_feature_width_name</w:t>
            </w:r>
            <w:proofErr w:type="spellEnd"/>
            <w:r w:rsidRPr="00AA45F0">
              <w:rPr>
                <w:sz w:val="16"/>
                <w:szCs w:val="16"/>
              </w:rPr>
              <w:t>&gt;1 and &amp;</w:t>
            </w:r>
            <w:proofErr w:type="spellStart"/>
            <w:r w:rsidRPr="00AA45F0">
              <w:rPr>
                <w:sz w:val="16"/>
                <w:szCs w:val="16"/>
              </w:rPr>
              <w:t>fao_class_name</w:t>
            </w:r>
            <w:proofErr w:type="spellEnd"/>
            <w:r w:rsidRPr="00AA45F0">
              <w:rPr>
                <w:sz w:val="16"/>
                <w:szCs w:val="16"/>
              </w:rPr>
              <w:t>='')</w:t>
            </w:r>
          </w:p>
        </w:tc>
      </w:tr>
      <w:tr w:rsidR="00171E64" w14:paraId="1DA1777C" w14:textId="77777777" w:rsidTr="00171E64">
        <w:tc>
          <w:tcPr>
            <w:tcW w:w="988" w:type="dxa"/>
            <w:vMerge/>
            <w:vAlign w:val="center"/>
          </w:tcPr>
          <w:p w14:paraId="2CDDBBDA" w14:textId="77777777" w:rsidR="00171E64" w:rsidRPr="00BE35CF" w:rsidRDefault="00171E64" w:rsidP="00171E64">
            <w:pPr>
              <w:jc w:val="both"/>
              <w:rPr>
                <w:sz w:val="16"/>
                <w:szCs w:val="16"/>
              </w:rPr>
            </w:pPr>
          </w:p>
        </w:tc>
        <w:tc>
          <w:tcPr>
            <w:tcW w:w="1701" w:type="dxa"/>
            <w:vAlign w:val="center"/>
          </w:tcPr>
          <w:p w14:paraId="517C565D" w14:textId="77777777" w:rsidR="00171E64" w:rsidRPr="00BE35CF" w:rsidRDefault="00171E64" w:rsidP="00171E64">
            <w:pPr>
              <w:jc w:val="both"/>
              <w:rPr>
                <w:sz w:val="16"/>
                <w:szCs w:val="16"/>
              </w:rPr>
            </w:pPr>
            <w:r>
              <w:rPr>
                <w:sz w:val="16"/>
                <w:szCs w:val="16"/>
              </w:rPr>
              <w:t>10_5</w:t>
            </w:r>
          </w:p>
        </w:tc>
        <w:tc>
          <w:tcPr>
            <w:tcW w:w="3907" w:type="dxa"/>
            <w:vMerge/>
          </w:tcPr>
          <w:p w14:paraId="2A0A0228" w14:textId="77777777" w:rsidR="00171E64" w:rsidRPr="00BE35CF" w:rsidRDefault="00171E64" w:rsidP="00171E64">
            <w:pPr>
              <w:jc w:val="both"/>
              <w:rPr>
                <w:sz w:val="16"/>
                <w:szCs w:val="16"/>
              </w:rPr>
            </w:pPr>
          </w:p>
        </w:tc>
        <w:tc>
          <w:tcPr>
            <w:tcW w:w="2607" w:type="dxa"/>
          </w:tcPr>
          <w:p w14:paraId="5D01803C" w14:textId="77777777" w:rsidR="00171E64" w:rsidRPr="00BE35CF" w:rsidRDefault="00171E64" w:rsidP="00171E64">
            <w:pPr>
              <w:jc w:val="both"/>
              <w:rPr>
                <w:sz w:val="16"/>
                <w:szCs w:val="16"/>
              </w:rPr>
            </w:pPr>
            <w:r w:rsidRPr="00AA45F0">
              <w:rPr>
                <w:sz w:val="16"/>
                <w:szCs w:val="16"/>
              </w:rPr>
              <w:t xml:space="preserve">if </w:t>
            </w:r>
            <w:proofErr w:type="gramStart"/>
            <w:r w:rsidRPr="00AA45F0">
              <w:rPr>
                <w:sz w:val="16"/>
                <w:szCs w:val="16"/>
              </w:rPr>
              <w:t>( (</w:t>
            </w:r>
            <w:proofErr w:type="spellStart"/>
            <w:proofErr w:type="gramEnd"/>
            <w:r w:rsidRPr="00AA45F0">
              <w:rPr>
                <w:sz w:val="16"/>
                <w:szCs w:val="16"/>
              </w:rPr>
              <w:t>upcase</w:t>
            </w:r>
            <w:proofErr w:type="spellEnd"/>
            <w:r w:rsidRPr="00AA45F0">
              <w:rPr>
                <w:sz w:val="16"/>
                <w:szCs w:val="16"/>
              </w:rPr>
              <w:t>(</w:t>
            </w:r>
            <w:proofErr w:type="spellStart"/>
            <w:r w:rsidRPr="00AA45F0">
              <w:rPr>
                <w:sz w:val="16"/>
                <w:szCs w:val="16"/>
              </w:rPr>
              <w:t>substr</w:t>
            </w:r>
            <w:proofErr w:type="spellEnd"/>
            <w:r w:rsidRPr="00AA45F0">
              <w:rPr>
                <w:sz w:val="16"/>
                <w:szCs w:val="16"/>
              </w:rPr>
              <w:t xml:space="preserve">(&amp;lc1_name,1,1))='D' or </w:t>
            </w:r>
            <w:proofErr w:type="spellStart"/>
            <w:r w:rsidRPr="00AA45F0">
              <w:rPr>
                <w:sz w:val="16"/>
                <w:szCs w:val="16"/>
              </w:rPr>
              <w:t>upcase</w:t>
            </w:r>
            <w:proofErr w:type="spellEnd"/>
            <w:r w:rsidRPr="00AA45F0">
              <w:rPr>
                <w:sz w:val="16"/>
                <w:szCs w:val="16"/>
              </w:rPr>
              <w:t>(&amp;lc1_name)='E10') and (</w:t>
            </w:r>
            <w:proofErr w:type="spellStart"/>
            <w:r w:rsidRPr="00AA45F0">
              <w:rPr>
                <w:sz w:val="16"/>
                <w:szCs w:val="16"/>
              </w:rPr>
              <w:t>upcase</w:t>
            </w:r>
            <w:proofErr w:type="spellEnd"/>
            <w:r w:rsidRPr="00AA45F0">
              <w:rPr>
                <w:sz w:val="16"/>
                <w:szCs w:val="16"/>
              </w:rPr>
              <w:t xml:space="preserve">(&amp;lu1_name)='U140' or </w:t>
            </w:r>
            <w:proofErr w:type="spellStart"/>
            <w:r w:rsidRPr="00AA45F0">
              <w:rPr>
                <w:sz w:val="16"/>
                <w:szCs w:val="16"/>
              </w:rPr>
              <w:t>upcase</w:t>
            </w:r>
            <w:proofErr w:type="spellEnd"/>
            <w:r w:rsidRPr="00AA45F0">
              <w:rPr>
                <w:sz w:val="16"/>
                <w:szCs w:val="16"/>
              </w:rPr>
              <w:t xml:space="preserve">(&amp;lu1_name)='U150' or </w:t>
            </w:r>
            <w:proofErr w:type="spellStart"/>
            <w:r w:rsidRPr="00AA45F0">
              <w:rPr>
                <w:sz w:val="16"/>
                <w:szCs w:val="16"/>
              </w:rPr>
              <w:t>upcase</w:t>
            </w:r>
            <w:proofErr w:type="spellEnd"/>
            <w:r w:rsidRPr="00AA45F0">
              <w:rPr>
                <w:sz w:val="16"/>
                <w:szCs w:val="16"/>
              </w:rPr>
              <w:t>(</w:t>
            </w:r>
            <w:proofErr w:type="spellStart"/>
            <w:r w:rsidRPr="00AA45F0">
              <w:rPr>
                <w:sz w:val="16"/>
                <w:szCs w:val="16"/>
              </w:rPr>
              <w:t>substr</w:t>
            </w:r>
            <w:proofErr w:type="spellEnd"/>
            <w:r w:rsidRPr="00AA45F0">
              <w:rPr>
                <w:sz w:val="16"/>
                <w:szCs w:val="16"/>
              </w:rPr>
              <w:t xml:space="preserve">(&amp;lu1_name,1,2))='U4') and </w:t>
            </w:r>
            <w:proofErr w:type="spellStart"/>
            <w:r w:rsidRPr="00AA45F0">
              <w:rPr>
                <w:sz w:val="16"/>
                <w:szCs w:val="16"/>
              </w:rPr>
              <w:t>upcase</w:t>
            </w:r>
            <w:proofErr w:type="spellEnd"/>
            <w:r w:rsidRPr="00AA45F0">
              <w:rPr>
                <w:sz w:val="16"/>
                <w:szCs w:val="16"/>
              </w:rPr>
              <w:t>(&amp;lu2_name)='8' and &amp;</w:t>
            </w:r>
            <w:proofErr w:type="spellStart"/>
            <w:r w:rsidRPr="00AA45F0">
              <w:rPr>
                <w:sz w:val="16"/>
                <w:szCs w:val="16"/>
              </w:rPr>
              <w:t>survey_area_size_name</w:t>
            </w:r>
            <w:proofErr w:type="spellEnd"/>
            <w:r w:rsidRPr="00AA45F0">
              <w:rPr>
                <w:sz w:val="16"/>
                <w:szCs w:val="16"/>
              </w:rPr>
              <w:t>&gt;1 and  &amp;</w:t>
            </w:r>
            <w:proofErr w:type="spellStart"/>
            <w:r w:rsidRPr="00AA45F0">
              <w:rPr>
                <w:sz w:val="16"/>
                <w:szCs w:val="16"/>
              </w:rPr>
              <w:t>survey_tree_height_maturity_name</w:t>
            </w:r>
            <w:proofErr w:type="spellEnd"/>
            <w:r w:rsidRPr="00AA45F0">
              <w:rPr>
                <w:sz w:val="16"/>
                <w:szCs w:val="16"/>
              </w:rPr>
              <w:t>&gt;1 and &amp;</w:t>
            </w:r>
            <w:proofErr w:type="spellStart"/>
            <w:r w:rsidRPr="00AA45F0">
              <w:rPr>
                <w:sz w:val="16"/>
                <w:szCs w:val="16"/>
              </w:rPr>
              <w:t>survey_feature_width_name</w:t>
            </w:r>
            <w:proofErr w:type="spellEnd"/>
            <w:r w:rsidRPr="00AA45F0">
              <w:rPr>
                <w:sz w:val="16"/>
                <w:szCs w:val="16"/>
              </w:rPr>
              <w:t>&gt;1 and &amp;</w:t>
            </w:r>
            <w:proofErr w:type="spellStart"/>
            <w:r w:rsidRPr="00AA45F0">
              <w:rPr>
                <w:sz w:val="16"/>
                <w:szCs w:val="16"/>
              </w:rPr>
              <w:t>fao_class_name</w:t>
            </w:r>
            <w:proofErr w:type="spellEnd"/>
            <w:r w:rsidRPr="00AA45F0">
              <w:rPr>
                <w:sz w:val="16"/>
                <w:szCs w:val="16"/>
              </w:rPr>
              <w:t>='')</w:t>
            </w:r>
          </w:p>
        </w:tc>
      </w:tr>
      <w:tr w:rsidR="00171E64" w14:paraId="6DA4DE24" w14:textId="77777777" w:rsidTr="00171E64">
        <w:tc>
          <w:tcPr>
            <w:tcW w:w="988" w:type="dxa"/>
            <w:vMerge/>
            <w:vAlign w:val="center"/>
          </w:tcPr>
          <w:p w14:paraId="567182EC" w14:textId="77777777" w:rsidR="00171E64" w:rsidRPr="00BE35CF" w:rsidRDefault="00171E64" w:rsidP="00171E64">
            <w:pPr>
              <w:jc w:val="both"/>
              <w:rPr>
                <w:sz w:val="16"/>
                <w:szCs w:val="16"/>
              </w:rPr>
            </w:pPr>
          </w:p>
        </w:tc>
        <w:tc>
          <w:tcPr>
            <w:tcW w:w="1701" w:type="dxa"/>
            <w:vAlign w:val="center"/>
          </w:tcPr>
          <w:p w14:paraId="5BB87E63" w14:textId="77777777" w:rsidR="00171E64" w:rsidRPr="00BE35CF" w:rsidRDefault="00171E64" w:rsidP="00171E64">
            <w:pPr>
              <w:jc w:val="both"/>
              <w:rPr>
                <w:sz w:val="16"/>
                <w:szCs w:val="16"/>
              </w:rPr>
            </w:pPr>
            <w:r>
              <w:rPr>
                <w:sz w:val="16"/>
                <w:szCs w:val="16"/>
              </w:rPr>
              <w:t>10_6</w:t>
            </w:r>
          </w:p>
        </w:tc>
        <w:tc>
          <w:tcPr>
            <w:tcW w:w="3907" w:type="dxa"/>
            <w:vMerge/>
          </w:tcPr>
          <w:p w14:paraId="4FD56FF5" w14:textId="77777777" w:rsidR="00171E64" w:rsidRPr="00BE35CF" w:rsidRDefault="00171E64" w:rsidP="00171E64">
            <w:pPr>
              <w:jc w:val="both"/>
              <w:rPr>
                <w:sz w:val="16"/>
                <w:szCs w:val="16"/>
              </w:rPr>
            </w:pPr>
          </w:p>
        </w:tc>
        <w:tc>
          <w:tcPr>
            <w:tcW w:w="2607" w:type="dxa"/>
          </w:tcPr>
          <w:p w14:paraId="4A34FB98" w14:textId="77777777" w:rsidR="00171E64" w:rsidRPr="00BE35CF" w:rsidRDefault="00171E64" w:rsidP="00171E64">
            <w:pPr>
              <w:jc w:val="both"/>
              <w:rPr>
                <w:sz w:val="16"/>
                <w:szCs w:val="16"/>
              </w:rPr>
            </w:pPr>
            <w:r w:rsidRPr="00AA45F0">
              <w:rPr>
                <w:sz w:val="16"/>
                <w:szCs w:val="16"/>
              </w:rPr>
              <w:t xml:space="preserve">if </w:t>
            </w:r>
            <w:proofErr w:type="gramStart"/>
            <w:r w:rsidRPr="00AA45F0">
              <w:rPr>
                <w:sz w:val="16"/>
                <w:szCs w:val="16"/>
              </w:rPr>
              <w:t>( (</w:t>
            </w:r>
            <w:proofErr w:type="spellStart"/>
            <w:proofErr w:type="gramEnd"/>
            <w:r w:rsidRPr="00AA45F0">
              <w:rPr>
                <w:sz w:val="16"/>
                <w:szCs w:val="16"/>
              </w:rPr>
              <w:t>upcase</w:t>
            </w:r>
            <w:proofErr w:type="spellEnd"/>
            <w:r w:rsidRPr="00AA45F0">
              <w:rPr>
                <w:sz w:val="16"/>
                <w:szCs w:val="16"/>
              </w:rPr>
              <w:t>(</w:t>
            </w:r>
            <w:proofErr w:type="spellStart"/>
            <w:r w:rsidRPr="00AA45F0">
              <w:rPr>
                <w:sz w:val="16"/>
                <w:szCs w:val="16"/>
              </w:rPr>
              <w:t>substr</w:t>
            </w:r>
            <w:proofErr w:type="spellEnd"/>
            <w:r w:rsidRPr="00AA45F0">
              <w:rPr>
                <w:sz w:val="16"/>
                <w:szCs w:val="16"/>
              </w:rPr>
              <w:t xml:space="preserve">(&amp;lc1_name,1,1))='D' or </w:t>
            </w:r>
            <w:proofErr w:type="spellStart"/>
            <w:r w:rsidRPr="00AA45F0">
              <w:rPr>
                <w:sz w:val="16"/>
                <w:szCs w:val="16"/>
              </w:rPr>
              <w:t>upcase</w:t>
            </w:r>
            <w:proofErr w:type="spellEnd"/>
            <w:r w:rsidRPr="00AA45F0">
              <w:rPr>
                <w:sz w:val="16"/>
                <w:szCs w:val="16"/>
              </w:rPr>
              <w:t xml:space="preserve">(&amp;lc1_name)='E10') and </w:t>
            </w:r>
            <w:proofErr w:type="spellStart"/>
            <w:r w:rsidRPr="00AA45F0">
              <w:rPr>
                <w:sz w:val="16"/>
                <w:szCs w:val="16"/>
              </w:rPr>
              <w:t>upcase</w:t>
            </w:r>
            <w:proofErr w:type="spellEnd"/>
            <w:r w:rsidRPr="00AA45F0">
              <w:rPr>
                <w:sz w:val="16"/>
                <w:szCs w:val="16"/>
              </w:rPr>
              <w:t>(&amp;lu1_name)='U350' and (</w:t>
            </w:r>
            <w:proofErr w:type="spellStart"/>
            <w:r w:rsidRPr="00AA45F0">
              <w:rPr>
                <w:sz w:val="16"/>
                <w:szCs w:val="16"/>
              </w:rPr>
              <w:t>upcase</w:t>
            </w:r>
            <w:proofErr w:type="spellEnd"/>
            <w:r w:rsidRPr="00AA45F0">
              <w:rPr>
                <w:sz w:val="16"/>
                <w:szCs w:val="16"/>
              </w:rPr>
              <w:t xml:space="preserve">(&amp;lu2_name)='8' or </w:t>
            </w:r>
            <w:proofErr w:type="spellStart"/>
            <w:r w:rsidRPr="00AA45F0">
              <w:rPr>
                <w:sz w:val="16"/>
                <w:szCs w:val="16"/>
              </w:rPr>
              <w:lastRenderedPageBreak/>
              <w:t>upcase</w:t>
            </w:r>
            <w:proofErr w:type="spellEnd"/>
            <w:r w:rsidRPr="00AA45F0">
              <w:rPr>
                <w:sz w:val="16"/>
                <w:szCs w:val="16"/>
              </w:rPr>
              <w:t>(&amp;lu2_name)='U120') and  &amp;</w:t>
            </w:r>
            <w:proofErr w:type="spellStart"/>
            <w:r w:rsidRPr="00AA45F0">
              <w:rPr>
                <w:sz w:val="16"/>
                <w:szCs w:val="16"/>
              </w:rPr>
              <w:t>survey_area_size_name</w:t>
            </w:r>
            <w:proofErr w:type="spellEnd"/>
            <w:r w:rsidRPr="00AA45F0">
              <w:rPr>
                <w:sz w:val="16"/>
                <w:szCs w:val="16"/>
              </w:rPr>
              <w:t>&gt;1 and &amp;</w:t>
            </w:r>
            <w:proofErr w:type="spellStart"/>
            <w:r w:rsidRPr="00AA45F0">
              <w:rPr>
                <w:sz w:val="16"/>
                <w:szCs w:val="16"/>
              </w:rPr>
              <w:t>survey_tree_height_maturity_name</w:t>
            </w:r>
            <w:proofErr w:type="spellEnd"/>
            <w:r w:rsidRPr="00AA45F0">
              <w:rPr>
                <w:sz w:val="16"/>
                <w:szCs w:val="16"/>
              </w:rPr>
              <w:t>&gt;1 and &amp;</w:t>
            </w:r>
            <w:proofErr w:type="spellStart"/>
            <w:r w:rsidRPr="00AA45F0">
              <w:rPr>
                <w:sz w:val="16"/>
                <w:szCs w:val="16"/>
              </w:rPr>
              <w:t>survey_feature_width_name</w:t>
            </w:r>
            <w:proofErr w:type="spellEnd"/>
            <w:r w:rsidRPr="00AA45F0">
              <w:rPr>
                <w:sz w:val="16"/>
                <w:szCs w:val="16"/>
              </w:rPr>
              <w:t>&gt;1 and &amp;</w:t>
            </w:r>
            <w:proofErr w:type="spellStart"/>
            <w:r w:rsidRPr="00AA45F0">
              <w:rPr>
                <w:sz w:val="16"/>
                <w:szCs w:val="16"/>
              </w:rPr>
              <w:t>fao_class_name</w:t>
            </w:r>
            <w:proofErr w:type="spellEnd"/>
            <w:r w:rsidRPr="00AA45F0">
              <w:rPr>
                <w:sz w:val="16"/>
                <w:szCs w:val="16"/>
              </w:rPr>
              <w:t>='')</w:t>
            </w:r>
          </w:p>
        </w:tc>
      </w:tr>
      <w:tr w:rsidR="00171E64" w14:paraId="529F59B5" w14:textId="77777777" w:rsidTr="00171E64">
        <w:tc>
          <w:tcPr>
            <w:tcW w:w="988" w:type="dxa"/>
            <w:vMerge w:val="restart"/>
            <w:vAlign w:val="center"/>
          </w:tcPr>
          <w:p w14:paraId="68EB08CE" w14:textId="77777777" w:rsidR="00171E64" w:rsidRPr="00BE35CF" w:rsidRDefault="00171E64" w:rsidP="00171E64">
            <w:pPr>
              <w:jc w:val="both"/>
              <w:rPr>
                <w:sz w:val="16"/>
                <w:szCs w:val="16"/>
              </w:rPr>
            </w:pPr>
            <w:r>
              <w:rPr>
                <w:sz w:val="16"/>
                <w:szCs w:val="16"/>
              </w:rPr>
              <w:lastRenderedPageBreak/>
              <w:t>1</w:t>
            </w:r>
          </w:p>
        </w:tc>
        <w:tc>
          <w:tcPr>
            <w:tcW w:w="1701" w:type="dxa"/>
            <w:vAlign w:val="center"/>
          </w:tcPr>
          <w:p w14:paraId="1BBDBF40" w14:textId="77777777" w:rsidR="00171E64" w:rsidRPr="00BE35CF" w:rsidRDefault="00171E64" w:rsidP="00171E64">
            <w:pPr>
              <w:jc w:val="both"/>
              <w:rPr>
                <w:sz w:val="16"/>
                <w:szCs w:val="16"/>
              </w:rPr>
            </w:pPr>
            <w:r>
              <w:rPr>
                <w:sz w:val="16"/>
                <w:szCs w:val="16"/>
              </w:rPr>
              <w:t>11_1</w:t>
            </w:r>
          </w:p>
        </w:tc>
        <w:tc>
          <w:tcPr>
            <w:tcW w:w="3907" w:type="dxa"/>
            <w:vMerge w:val="restart"/>
          </w:tcPr>
          <w:p w14:paraId="595EA9C1" w14:textId="77777777" w:rsidR="00171E64" w:rsidRPr="00BE35CF" w:rsidRDefault="00171E64" w:rsidP="00171E64">
            <w:pPr>
              <w:jc w:val="both"/>
              <w:rPr>
                <w:sz w:val="16"/>
                <w:szCs w:val="16"/>
              </w:rPr>
            </w:pPr>
            <w:r w:rsidRPr="003B18C6">
              <w:rPr>
                <w:sz w:val="16"/>
                <w:szCs w:val="16"/>
              </w:rPr>
              <w:t xml:space="preserve">WHERE (((Export20160121.FAO_CLASS) Is Null) AND ((Export20160121.SURVEY_LC1)='D10') AND ((Export20160121.SURVEY_LU1)='U120') AND ((Export20160121.SURVEY_LU2)='8' Or (Export20160121.SURVEY_LU2)='U140' Or (Export20160121.SURVEY_LU2)='U150' Or (Export20160121.SURVEY_LU2)='U318' Or (Export20160121.SURVEY_LU2)='U321' Or (Export20160121.SURVEY_LU2)='U322' Or (Export20160121.SURVEY_LU2)='U350' Or (Export20160121.SURVEY_LU2)='U361' Or (Export20160121.SURVEY_LU2)='U362' Or (Export20160121.SURVEY_LU2)='U370') AND ((Export20160121.SURVEY_AREA_SIZE)='1')) OR (((Export20160121.FAO_CLASS) Is Null) AND ((Export20160121.SURVEY_LC1)='D10') AND ((Export20160121.SURVEY_LU1) Like 'U4*') AND ((Export20160121.SURVEY_LU2)='8') AND ((Export20160121.SURVEY_AREA_SIZE)='1')) OR (((Export20160121.FAO_CLASS) Is Null) AND ((Export20160121.SURVEY_LC1)='E10') AND ((Export20160121.SURVEY_LU1)='U120') AND ((Export20160121.SURVEY_LU2)='8' Or (Export20160121.SURVEY_LU2)='U140' Or (Export20160121.SURVEY_LU2)='U150' Or (Export20160121.SURVEY_LU2)='U318' Or (Export20160121.SURVEY_LU2)='U321' Or (Export20160121.SURVEY_LU2)='U322' Or (Export20160121.SURVEY_LU2)='U350' Or (Export20160121.SURVEY_LU2)='U361' Or (Export20160121.SURVEY_LU2)='U362' Or (Export20160121.SURVEY_LU2)='U370') AND </w:t>
            </w:r>
            <w:r w:rsidRPr="003B18C6">
              <w:rPr>
                <w:sz w:val="16"/>
                <w:szCs w:val="16"/>
              </w:rPr>
              <w:lastRenderedPageBreak/>
              <w:t>((Export20160121.SURVEY_AREA_SIZE)='1')) OR (((Export20160121.FAO_CLASS) Is Null) AND ((Export20160121.SURVEY_LC1)='E10') AND ((Export20160121.SURVEY_LU1) Like 'U4*') AND ((Export20160121.SURVEY_LU2)='8') AND ((Export20160121.SURVEY_AREA_SIZE)='1')) OR (((Export20160121.FAO_CLASS) Is Null) AND ((Export20160121.SURVEY_LC1) Like "C*") AND ((Export20160121.SURVEY_LU1)='U120') AND ((Export20160121.SURVEY_LU2)='8' Or (Export20160121.SURVEY_LU2)='U140' Or (Export20160121.SURVEY_LU2)='U150' Or (Export20160121.SURVEY_LU2)='U318' Or (Export20160121.SURVEY_LU2)='U321' Or (Export20160121.SURVEY_LU2)='U322' Or (Export20160121.SURVEY_LU2)='U350' Or (Export20160121.SURVEY_LU2)='U361' Or (Export20160121.SURVEY_LU2)='U362' Or (Export20160121.SURVEY_LU2)='U370') AND ((Export20160121.SURVEY_AREA_SIZE)='1'));</w:t>
            </w:r>
          </w:p>
        </w:tc>
        <w:tc>
          <w:tcPr>
            <w:tcW w:w="2607" w:type="dxa"/>
          </w:tcPr>
          <w:p w14:paraId="1FA33119" w14:textId="77777777" w:rsidR="00171E64" w:rsidRPr="00BE35CF" w:rsidRDefault="00171E64" w:rsidP="00171E64">
            <w:pPr>
              <w:jc w:val="both"/>
              <w:rPr>
                <w:sz w:val="16"/>
                <w:szCs w:val="16"/>
              </w:rPr>
            </w:pPr>
            <w:r w:rsidRPr="003B18C6">
              <w:rPr>
                <w:sz w:val="16"/>
                <w:szCs w:val="16"/>
              </w:rPr>
              <w:lastRenderedPageBreak/>
              <w:t>if (</w:t>
            </w:r>
            <w:proofErr w:type="spellStart"/>
            <w:r w:rsidRPr="003B18C6">
              <w:rPr>
                <w:sz w:val="16"/>
                <w:szCs w:val="16"/>
              </w:rPr>
              <w:t>upcase</w:t>
            </w:r>
            <w:proofErr w:type="spellEnd"/>
            <w:r w:rsidRPr="003B18C6">
              <w:rPr>
                <w:sz w:val="16"/>
                <w:szCs w:val="16"/>
              </w:rPr>
              <w:t>(&amp;lc1_</w:t>
            </w:r>
            <w:proofErr w:type="gramStart"/>
            <w:r w:rsidRPr="003B18C6">
              <w:rPr>
                <w:sz w:val="16"/>
                <w:szCs w:val="16"/>
              </w:rPr>
              <w:t>name)=</w:t>
            </w:r>
            <w:proofErr w:type="gramEnd"/>
            <w:r w:rsidRPr="003B18C6">
              <w:rPr>
                <w:sz w:val="16"/>
                <w:szCs w:val="16"/>
              </w:rPr>
              <w:t xml:space="preserve">'D10' and </w:t>
            </w:r>
            <w:proofErr w:type="spellStart"/>
            <w:r w:rsidRPr="003B18C6">
              <w:rPr>
                <w:sz w:val="16"/>
                <w:szCs w:val="16"/>
              </w:rPr>
              <w:t>upcase</w:t>
            </w:r>
            <w:proofErr w:type="spellEnd"/>
            <w:r w:rsidRPr="003B18C6">
              <w:rPr>
                <w:sz w:val="16"/>
                <w:szCs w:val="16"/>
              </w:rPr>
              <w:t>(&amp;lu1_name)='U120' and (</w:t>
            </w:r>
            <w:proofErr w:type="spellStart"/>
            <w:r w:rsidRPr="003B18C6">
              <w:rPr>
                <w:sz w:val="16"/>
                <w:szCs w:val="16"/>
              </w:rPr>
              <w:t>upcase</w:t>
            </w:r>
            <w:proofErr w:type="spellEnd"/>
            <w:r w:rsidRPr="003B18C6">
              <w:rPr>
                <w:sz w:val="16"/>
                <w:szCs w:val="16"/>
              </w:rPr>
              <w:t xml:space="preserve">(&amp;lu2_name)='8' or </w:t>
            </w:r>
            <w:proofErr w:type="spellStart"/>
            <w:r w:rsidRPr="003B18C6">
              <w:rPr>
                <w:sz w:val="16"/>
                <w:szCs w:val="16"/>
              </w:rPr>
              <w:t>upcase</w:t>
            </w:r>
            <w:proofErr w:type="spellEnd"/>
            <w:r w:rsidRPr="003B18C6">
              <w:rPr>
                <w:sz w:val="16"/>
                <w:szCs w:val="16"/>
              </w:rPr>
              <w:t xml:space="preserve">(&amp;lu2_name)='U140' or </w:t>
            </w:r>
            <w:proofErr w:type="spellStart"/>
            <w:r w:rsidRPr="003B18C6">
              <w:rPr>
                <w:sz w:val="16"/>
                <w:szCs w:val="16"/>
              </w:rPr>
              <w:t>upcase</w:t>
            </w:r>
            <w:proofErr w:type="spellEnd"/>
            <w:r w:rsidRPr="003B18C6">
              <w:rPr>
                <w:sz w:val="16"/>
                <w:szCs w:val="16"/>
              </w:rPr>
              <w:t xml:space="preserve">(&amp;lu2_name)='U150' or </w:t>
            </w:r>
            <w:proofErr w:type="spellStart"/>
            <w:r w:rsidRPr="003B18C6">
              <w:rPr>
                <w:sz w:val="16"/>
                <w:szCs w:val="16"/>
              </w:rPr>
              <w:t>upcase</w:t>
            </w:r>
            <w:proofErr w:type="spellEnd"/>
            <w:r w:rsidRPr="003B18C6">
              <w:rPr>
                <w:sz w:val="16"/>
                <w:szCs w:val="16"/>
              </w:rPr>
              <w:t xml:space="preserve">(&amp;lu2_name)='U318' or </w:t>
            </w:r>
            <w:proofErr w:type="spellStart"/>
            <w:r w:rsidRPr="003B18C6">
              <w:rPr>
                <w:sz w:val="16"/>
                <w:szCs w:val="16"/>
              </w:rPr>
              <w:t>upcase</w:t>
            </w:r>
            <w:proofErr w:type="spellEnd"/>
            <w:r w:rsidRPr="003B18C6">
              <w:rPr>
                <w:sz w:val="16"/>
                <w:szCs w:val="16"/>
              </w:rPr>
              <w:t xml:space="preserve">(&amp;lu2_name)='U321' or </w:t>
            </w:r>
            <w:proofErr w:type="spellStart"/>
            <w:r w:rsidRPr="003B18C6">
              <w:rPr>
                <w:sz w:val="16"/>
                <w:szCs w:val="16"/>
              </w:rPr>
              <w:t>upcase</w:t>
            </w:r>
            <w:proofErr w:type="spellEnd"/>
            <w:r w:rsidRPr="003B18C6">
              <w:rPr>
                <w:sz w:val="16"/>
                <w:szCs w:val="16"/>
              </w:rPr>
              <w:t xml:space="preserve">(&amp;lu2_name)='U322' or </w:t>
            </w:r>
            <w:proofErr w:type="spellStart"/>
            <w:r w:rsidRPr="003B18C6">
              <w:rPr>
                <w:sz w:val="16"/>
                <w:szCs w:val="16"/>
              </w:rPr>
              <w:t>upcase</w:t>
            </w:r>
            <w:proofErr w:type="spellEnd"/>
            <w:r w:rsidRPr="003B18C6">
              <w:rPr>
                <w:sz w:val="16"/>
                <w:szCs w:val="16"/>
              </w:rPr>
              <w:t xml:space="preserve">(&amp;lu2_name)='U350' or </w:t>
            </w:r>
            <w:proofErr w:type="spellStart"/>
            <w:r w:rsidRPr="003B18C6">
              <w:rPr>
                <w:sz w:val="16"/>
                <w:szCs w:val="16"/>
              </w:rPr>
              <w:t>upcase</w:t>
            </w:r>
            <w:proofErr w:type="spellEnd"/>
            <w:r w:rsidRPr="003B18C6">
              <w:rPr>
                <w:sz w:val="16"/>
                <w:szCs w:val="16"/>
              </w:rPr>
              <w:t xml:space="preserve">(&amp;lu2_name)='U361' or </w:t>
            </w:r>
            <w:proofErr w:type="spellStart"/>
            <w:r w:rsidRPr="003B18C6">
              <w:rPr>
                <w:sz w:val="16"/>
                <w:szCs w:val="16"/>
              </w:rPr>
              <w:t>upcase</w:t>
            </w:r>
            <w:proofErr w:type="spellEnd"/>
            <w:r w:rsidRPr="003B18C6">
              <w:rPr>
                <w:sz w:val="16"/>
                <w:szCs w:val="16"/>
              </w:rPr>
              <w:t xml:space="preserve">(&amp;lu2_name)='U362' or </w:t>
            </w:r>
            <w:proofErr w:type="spellStart"/>
            <w:r w:rsidRPr="003B18C6">
              <w:rPr>
                <w:sz w:val="16"/>
                <w:szCs w:val="16"/>
              </w:rPr>
              <w:t>upcase</w:t>
            </w:r>
            <w:proofErr w:type="spellEnd"/>
            <w:r w:rsidRPr="003B18C6">
              <w:rPr>
                <w:sz w:val="16"/>
                <w:szCs w:val="16"/>
              </w:rPr>
              <w:t>(&amp;lu2_name)='U370') and  &amp;</w:t>
            </w:r>
            <w:proofErr w:type="spellStart"/>
            <w:r w:rsidRPr="003B18C6">
              <w:rPr>
                <w:sz w:val="16"/>
                <w:szCs w:val="16"/>
              </w:rPr>
              <w:t>survey_area_size_name</w:t>
            </w:r>
            <w:proofErr w:type="spellEnd"/>
            <w:r w:rsidRPr="003B18C6">
              <w:rPr>
                <w:sz w:val="16"/>
                <w:szCs w:val="16"/>
              </w:rPr>
              <w:t>=1 and &amp;</w:t>
            </w:r>
            <w:proofErr w:type="spellStart"/>
            <w:r w:rsidRPr="003B18C6">
              <w:rPr>
                <w:sz w:val="16"/>
                <w:szCs w:val="16"/>
              </w:rPr>
              <w:t>fao_class_name</w:t>
            </w:r>
            <w:proofErr w:type="spellEnd"/>
            <w:r w:rsidRPr="003B18C6">
              <w:rPr>
                <w:sz w:val="16"/>
                <w:szCs w:val="16"/>
              </w:rPr>
              <w:t>='')</w:t>
            </w:r>
          </w:p>
        </w:tc>
      </w:tr>
      <w:tr w:rsidR="00171E64" w14:paraId="031206BE" w14:textId="77777777" w:rsidTr="00171E64">
        <w:tc>
          <w:tcPr>
            <w:tcW w:w="988" w:type="dxa"/>
            <w:vMerge/>
            <w:vAlign w:val="center"/>
          </w:tcPr>
          <w:p w14:paraId="4641557C" w14:textId="77777777" w:rsidR="00171E64" w:rsidRPr="00BE35CF" w:rsidRDefault="00171E64" w:rsidP="00171E64">
            <w:pPr>
              <w:jc w:val="both"/>
              <w:rPr>
                <w:sz w:val="16"/>
                <w:szCs w:val="16"/>
              </w:rPr>
            </w:pPr>
          </w:p>
        </w:tc>
        <w:tc>
          <w:tcPr>
            <w:tcW w:w="1701" w:type="dxa"/>
            <w:vAlign w:val="center"/>
          </w:tcPr>
          <w:p w14:paraId="537962FE" w14:textId="77777777" w:rsidR="00171E64" w:rsidRPr="00BE35CF" w:rsidRDefault="00171E64" w:rsidP="00171E64">
            <w:pPr>
              <w:jc w:val="both"/>
              <w:rPr>
                <w:sz w:val="16"/>
                <w:szCs w:val="16"/>
              </w:rPr>
            </w:pPr>
            <w:r>
              <w:rPr>
                <w:sz w:val="16"/>
                <w:szCs w:val="16"/>
              </w:rPr>
              <w:t>11_2</w:t>
            </w:r>
          </w:p>
        </w:tc>
        <w:tc>
          <w:tcPr>
            <w:tcW w:w="3907" w:type="dxa"/>
            <w:vMerge/>
          </w:tcPr>
          <w:p w14:paraId="72D78828" w14:textId="77777777" w:rsidR="00171E64" w:rsidRPr="00BE35CF" w:rsidRDefault="00171E64" w:rsidP="00171E64">
            <w:pPr>
              <w:jc w:val="both"/>
              <w:rPr>
                <w:sz w:val="16"/>
                <w:szCs w:val="16"/>
              </w:rPr>
            </w:pPr>
          </w:p>
        </w:tc>
        <w:tc>
          <w:tcPr>
            <w:tcW w:w="2607" w:type="dxa"/>
          </w:tcPr>
          <w:p w14:paraId="518F5739" w14:textId="77777777" w:rsidR="00171E64" w:rsidRPr="00BE35CF" w:rsidRDefault="00171E64" w:rsidP="00171E64">
            <w:pPr>
              <w:jc w:val="both"/>
              <w:rPr>
                <w:sz w:val="16"/>
                <w:szCs w:val="16"/>
              </w:rPr>
            </w:pPr>
            <w:r w:rsidRPr="003B18C6">
              <w:rPr>
                <w:sz w:val="16"/>
                <w:szCs w:val="16"/>
              </w:rPr>
              <w:t>if (</w:t>
            </w:r>
            <w:proofErr w:type="spellStart"/>
            <w:r w:rsidRPr="003B18C6">
              <w:rPr>
                <w:sz w:val="16"/>
                <w:szCs w:val="16"/>
              </w:rPr>
              <w:t>upcase</w:t>
            </w:r>
            <w:proofErr w:type="spellEnd"/>
            <w:r w:rsidRPr="003B18C6">
              <w:rPr>
                <w:sz w:val="16"/>
                <w:szCs w:val="16"/>
              </w:rPr>
              <w:t>(&amp;lc1_</w:t>
            </w:r>
            <w:proofErr w:type="gramStart"/>
            <w:r w:rsidRPr="003B18C6">
              <w:rPr>
                <w:sz w:val="16"/>
                <w:szCs w:val="16"/>
              </w:rPr>
              <w:t>name)=</w:t>
            </w:r>
            <w:proofErr w:type="gramEnd"/>
            <w:r w:rsidRPr="003B18C6">
              <w:rPr>
                <w:sz w:val="16"/>
                <w:szCs w:val="16"/>
              </w:rPr>
              <w:t xml:space="preserve">'D10' and </w:t>
            </w:r>
            <w:proofErr w:type="spellStart"/>
            <w:r w:rsidRPr="003B18C6">
              <w:rPr>
                <w:sz w:val="16"/>
                <w:szCs w:val="16"/>
              </w:rPr>
              <w:t>upcase</w:t>
            </w:r>
            <w:proofErr w:type="spellEnd"/>
            <w:r w:rsidRPr="003B18C6">
              <w:rPr>
                <w:sz w:val="16"/>
                <w:szCs w:val="16"/>
              </w:rPr>
              <w:t>(</w:t>
            </w:r>
            <w:proofErr w:type="spellStart"/>
            <w:r w:rsidRPr="003B18C6">
              <w:rPr>
                <w:sz w:val="16"/>
                <w:szCs w:val="16"/>
              </w:rPr>
              <w:t>substr</w:t>
            </w:r>
            <w:proofErr w:type="spellEnd"/>
            <w:r w:rsidRPr="003B18C6">
              <w:rPr>
                <w:sz w:val="16"/>
                <w:szCs w:val="16"/>
              </w:rPr>
              <w:t xml:space="preserve">(&amp;lu1_name,1,2))='U4' and </w:t>
            </w:r>
            <w:proofErr w:type="spellStart"/>
            <w:r w:rsidRPr="003B18C6">
              <w:rPr>
                <w:sz w:val="16"/>
                <w:szCs w:val="16"/>
              </w:rPr>
              <w:t>upcase</w:t>
            </w:r>
            <w:proofErr w:type="spellEnd"/>
            <w:r w:rsidRPr="003B18C6">
              <w:rPr>
                <w:sz w:val="16"/>
                <w:szCs w:val="16"/>
              </w:rPr>
              <w:t>(&amp;lu2_name)='8' and &amp;</w:t>
            </w:r>
            <w:proofErr w:type="spellStart"/>
            <w:r w:rsidRPr="003B18C6">
              <w:rPr>
                <w:sz w:val="16"/>
                <w:szCs w:val="16"/>
              </w:rPr>
              <w:t>survey_area_size_name</w:t>
            </w:r>
            <w:proofErr w:type="spellEnd"/>
            <w:r w:rsidRPr="003B18C6">
              <w:rPr>
                <w:sz w:val="16"/>
                <w:szCs w:val="16"/>
              </w:rPr>
              <w:t>=1 and &amp;</w:t>
            </w:r>
            <w:proofErr w:type="spellStart"/>
            <w:r w:rsidRPr="003B18C6">
              <w:rPr>
                <w:sz w:val="16"/>
                <w:szCs w:val="16"/>
              </w:rPr>
              <w:t>fao_class_name</w:t>
            </w:r>
            <w:proofErr w:type="spellEnd"/>
            <w:r w:rsidRPr="003B18C6">
              <w:rPr>
                <w:sz w:val="16"/>
                <w:szCs w:val="16"/>
              </w:rPr>
              <w:t>='')</w:t>
            </w:r>
          </w:p>
        </w:tc>
      </w:tr>
      <w:tr w:rsidR="00171E64" w14:paraId="0EA26D12" w14:textId="77777777" w:rsidTr="00171E64">
        <w:tc>
          <w:tcPr>
            <w:tcW w:w="988" w:type="dxa"/>
            <w:vMerge/>
            <w:vAlign w:val="center"/>
          </w:tcPr>
          <w:p w14:paraId="6599631D" w14:textId="77777777" w:rsidR="00171E64" w:rsidRPr="00BE35CF" w:rsidRDefault="00171E64" w:rsidP="00171E64">
            <w:pPr>
              <w:jc w:val="both"/>
              <w:rPr>
                <w:sz w:val="16"/>
                <w:szCs w:val="16"/>
              </w:rPr>
            </w:pPr>
          </w:p>
        </w:tc>
        <w:tc>
          <w:tcPr>
            <w:tcW w:w="1701" w:type="dxa"/>
            <w:vAlign w:val="center"/>
          </w:tcPr>
          <w:p w14:paraId="487C434D" w14:textId="77777777" w:rsidR="00171E64" w:rsidRPr="00BE35CF" w:rsidRDefault="00171E64" w:rsidP="00171E64">
            <w:pPr>
              <w:jc w:val="both"/>
              <w:rPr>
                <w:sz w:val="16"/>
                <w:szCs w:val="16"/>
              </w:rPr>
            </w:pPr>
            <w:r>
              <w:rPr>
                <w:sz w:val="16"/>
                <w:szCs w:val="16"/>
              </w:rPr>
              <w:t>11_3</w:t>
            </w:r>
          </w:p>
        </w:tc>
        <w:tc>
          <w:tcPr>
            <w:tcW w:w="3907" w:type="dxa"/>
            <w:vMerge/>
          </w:tcPr>
          <w:p w14:paraId="622EC3CD" w14:textId="77777777" w:rsidR="00171E64" w:rsidRPr="00BE35CF" w:rsidRDefault="00171E64" w:rsidP="00171E64">
            <w:pPr>
              <w:jc w:val="both"/>
              <w:rPr>
                <w:sz w:val="16"/>
                <w:szCs w:val="16"/>
              </w:rPr>
            </w:pPr>
          </w:p>
        </w:tc>
        <w:tc>
          <w:tcPr>
            <w:tcW w:w="2607" w:type="dxa"/>
          </w:tcPr>
          <w:p w14:paraId="371A7FB7" w14:textId="77777777" w:rsidR="00171E64" w:rsidRPr="00BE35CF" w:rsidRDefault="00171E64" w:rsidP="00171E64">
            <w:pPr>
              <w:jc w:val="both"/>
              <w:rPr>
                <w:sz w:val="16"/>
                <w:szCs w:val="16"/>
              </w:rPr>
            </w:pPr>
            <w:r w:rsidRPr="003B18C6">
              <w:rPr>
                <w:sz w:val="16"/>
                <w:szCs w:val="16"/>
              </w:rPr>
              <w:t>if (</w:t>
            </w:r>
            <w:proofErr w:type="spellStart"/>
            <w:r w:rsidRPr="003B18C6">
              <w:rPr>
                <w:sz w:val="16"/>
                <w:szCs w:val="16"/>
              </w:rPr>
              <w:t>upcase</w:t>
            </w:r>
            <w:proofErr w:type="spellEnd"/>
            <w:r w:rsidRPr="003B18C6">
              <w:rPr>
                <w:sz w:val="16"/>
                <w:szCs w:val="16"/>
              </w:rPr>
              <w:t>(&amp;lc1_</w:t>
            </w:r>
            <w:proofErr w:type="gramStart"/>
            <w:r w:rsidRPr="003B18C6">
              <w:rPr>
                <w:sz w:val="16"/>
                <w:szCs w:val="16"/>
              </w:rPr>
              <w:t>name)=</w:t>
            </w:r>
            <w:proofErr w:type="gramEnd"/>
            <w:r w:rsidRPr="003B18C6">
              <w:rPr>
                <w:sz w:val="16"/>
                <w:szCs w:val="16"/>
              </w:rPr>
              <w:t xml:space="preserve">'E10' and </w:t>
            </w:r>
            <w:proofErr w:type="spellStart"/>
            <w:r w:rsidRPr="003B18C6">
              <w:rPr>
                <w:sz w:val="16"/>
                <w:szCs w:val="16"/>
              </w:rPr>
              <w:t>upcase</w:t>
            </w:r>
            <w:proofErr w:type="spellEnd"/>
            <w:r w:rsidRPr="003B18C6">
              <w:rPr>
                <w:sz w:val="16"/>
                <w:szCs w:val="16"/>
              </w:rPr>
              <w:t>(&amp;lu1_name)='U120' and (</w:t>
            </w:r>
            <w:proofErr w:type="spellStart"/>
            <w:r w:rsidRPr="003B18C6">
              <w:rPr>
                <w:sz w:val="16"/>
                <w:szCs w:val="16"/>
              </w:rPr>
              <w:t>upcase</w:t>
            </w:r>
            <w:proofErr w:type="spellEnd"/>
            <w:r w:rsidRPr="003B18C6">
              <w:rPr>
                <w:sz w:val="16"/>
                <w:szCs w:val="16"/>
              </w:rPr>
              <w:t xml:space="preserve">(&amp;lu2_name)='8' or </w:t>
            </w:r>
            <w:proofErr w:type="spellStart"/>
            <w:r w:rsidRPr="003B18C6">
              <w:rPr>
                <w:sz w:val="16"/>
                <w:szCs w:val="16"/>
              </w:rPr>
              <w:t>upcase</w:t>
            </w:r>
            <w:proofErr w:type="spellEnd"/>
            <w:r w:rsidRPr="003B18C6">
              <w:rPr>
                <w:sz w:val="16"/>
                <w:szCs w:val="16"/>
              </w:rPr>
              <w:t xml:space="preserve">(&amp;lu2_name)='U140' or </w:t>
            </w:r>
            <w:proofErr w:type="spellStart"/>
            <w:r w:rsidRPr="003B18C6">
              <w:rPr>
                <w:sz w:val="16"/>
                <w:szCs w:val="16"/>
              </w:rPr>
              <w:t>upcase</w:t>
            </w:r>
            <w:proofErr w:type="spellEnd"/>
            <w:r w:rsidRPr="003B18C6">
              <w:rPr>
                <w:sz w:val="16"/>
                <w:szCs w:val="16"/>
              </w:rPr>
              <w:t xml:space="preserve">(&amp;lu2_name)='U150' or </w:t>
            </w:r>
            <w:proofErr w:type="spellStart"/>
            <w:r w:rsidRPr="003B18C6">
              <w:rPr>
                <w:sz w:val="16"/>
                <w:szCs w:val="16"/>
              </w:rPr>
              <w:t>upcase</w:t>
            </w:r>
            <w:proofErr w:type="spellEnd"/>
            <w:r w:rsidRPr="003B18C6">
              <w:rPr>
                <w:sz w:val="16"/>
                <w:szCs w:val="16"/>
              </w:rPr>
              <w:t xml:space="preserve">(&amp;lu2_name)='U318' or </w:t>
            </w:r>
            <w:proofErr w:type="spellStart"/>
            <w:r w:rsidRPr="003B18C6">
              <w:rPr>
                <w:sz w:val="16"/>
                <w:szCs w:val="16"/>
              </w:rPr>
              <w:t>upcase</w:t>
            </w:r>
            <w:proofErr w:type="spellEnd"/>
            <w:r w:rsidRPr="003B18C6">
              <w:rPr>
                <w:sz w:val="16"/>
                <w:szCs w:val="16"/>
              </w:rPr>
              <w:t xml:space="preserve">(&amp;lu2_name)='U321' or </w:t>
            </w:r>
            <w:proofErr w:type="spellStart"/>
            <w:r w:rsidRPr="003B18C6">
              <w:rPr>
                <w:sz w:val="16"/>
                <w:szCs w:val="16"/>
              </w:rPr>
              <w:t>upcase</w:t>
            </w:r>
            <w:proofErr w:type="spellEnd"/>
            <w:r w:rsidRPr="003B18C6">
              <w:rPr>
                <w:sz w:val="16"/>
                <w:szCs w:val="16"/>
              </w:rPr>
              <w:t xml:space="preserve">(&amp;lu2_name)='U322' or </w:t>
            </w:r>
            <w:proofErr w:type="spellStart"/>
            <w:r w:rsidRPr="003B18C6">
              <w:rPr>
                <w:sz w:val="16"/>
                <w:szCs w:val="16"/>
              </w:rPr>
              <w:t>upcase</w:t>
            </w:r>
            <w:proofErr w:type="spellEnd"/>
            <w:r w:rsidRPr="003B18C6">
              <w:rPr>
                <w:sz w:val="16"/>
                <w:szCs w:val="16"/>
              </w:rPr>
              <w:t xml:space="preserve">(&amp;lu2_name)='U350' or </w:t>
            </w:r>
            <w:proofErr w:type="spellStart"/>
            <w:r w:rsidRPr="003B18C6">
              <w:rPr>
                <w:sz w:val="16"/>
                <w:szCs w:val="16"/>
              </w:rPr>
              <w:t>upcase</w:t>
            </w:r>
            <w:proofErr w:type="spellEnd"/>
            <w:r w:rsidRPr="003B18C6">
              <w:rPr>
                <w:sz w:val="16"/>
                <w:szCs w:val="16"/>
              </w:rPr>
              <w:t xml:space="preserve">(&amp;lu2_name)='U361' or </w:t>
            </w:r>
            <w:proofErr w:type="spellStart"/>
            <w:r w:rsidRPr="003B18C6">
              <w:rPr>
                <w:sz w:val="16"/>
                <w:szCs w:val="16"/>
              </w:rPr>
              <w:t>upcase</w:t>
            </w:r>
            <w:proofErr w:type="spellEnd"/>
            <w:r w:rsidRPr="003B18C6">
              <w:rPr>
                <w:sz w:val="16"/>
                <w:szCs w:val="16"/>
              </w:rPr>
              <w:t xml:space="preserve">(&amp;lu2_name)='U362' or </w:t>
            </w:r>
            <w:proofErr w:type="spellStart"/>
            <w:r w:rsidRPr="003B18C6">
              <w:rPr>
                <w:sz w:val="16"/>
                <w:szCs w:val="16"/>
              </w:rPr>
              <w:t>upcase</w:t>
            </w:r>
            <w:proofErr w:type="spellEnd"/>
            <w:r w:rsidRPr="003B18C6">
              <w:rPr>
                <w:sz w:val="16"/>
                <w:szCs w:val="16"/>
              </w:rPr>
              <w:t xml:space="preserve">(&amp;lu2_name)='U370') and  </w:t>
            </w:r>
            <w:r w:rsidRPr="003B18C6">
              <w:rPr>
                <w:sz w:val="16"/>
                <w:szCs w:val="16"/>
              </w:rPr>
              <w:lastRenderedPageBreak/>
              <w:t>&amp;</w:t>
            </w:r>
            <w:proofErr w:type="spellStart"/>
            <w:r w:rsidRPr="003B18C6">
              <w:rPr>
                <w:sz w:val="16"/>
                <w:szCs w:val="16"/>
              </w:rPr>
              <w:t>survey_area_size_name</w:t>
            </w:r>
            <w:proofErr w:type="spellEnd"/>
            <w:r w:rsidRPr="003B18C6">
              <w:rPr>
                <w:sz w:val="16"/>
                <w:szCs w:val="16"/>
              </w:rPr>
              <w:t>=1 and &amp;</w:t>
            </w:r>
            <w:proofErr w:type="spellStart"/>
            <w:r w:rsidRPr="003B18C6">
              <w:rPr>
                <w:sz w:val="16"/>
                <w:szCs w:val="16"/>
              </w:rPr>
              <w:t>fao_class_name</w:t>
            </w:r>
            <w:proofErr w:type="spellEnd"/>
            <w:r w:rsidRPr="003B18C6">
              <w:rPr>
                <w:sz w:val="16"/>
                <w:szCs w:val="16"/>
              </w:rPr>
              <w:t>='')</w:t>
            </w:r>
          </w:p>
        </w:tc>
      </w:tr>
      <w:tr w:rsidR="00171E64" w14:paraId="3ACA7EFC" w14:textId="77777777" w:rsidTr="00171E64">
        <w:tc>
          <w:tcPr>
            <w:tcW w:w="988" w:type="dxa"/>
            <w:vMerge/>
            <w:vAlign w:val="center"/>
          </w:tcPr>
          <w:p w14:paraId="083EFA00" w14:textId="77777777" w:rsidR="00171E64" w:rsidRPr="00BE35CF" w:rsidRDefault="00171E64" w:rsidP="00171E64">
            <w:pPr>
              <w:jc w:val="both"/>
              <w:rPr>
                <w:sz w:val="16"/>
                <w:szCs w:val="16"/>
              </w:rPr>
            </w:pPr>
          </w:p>
        </w:tc>
        <w:tc>
          <w:tcPr>
            <w:tcW w:w="1701" w:type="dxa"/>
            <w:vAlign w:val="center"/>
          </w:tcPr>
          <w:p w14:paraId="730976C9" w14:textId="77777777" w:rsidR="00171E64" w:rsidRPr="00BE35CF" w:rsidRDefault="00171E64" w:rsidP="00171E64">
            <w:pPr>
              <w:jc w:val="both"/>
              <w:rPr>
                <w:sz w:val="16"/>
                <w:szCs w:val="16"/>
              </w:rPr>
            </w:pPr>
            <w:r>
              <w:rPr>
                <w:sz w:val="16"/>
                <w:szCs w:val="16"/>
              </w:rPr>
              <w:t>11_4</w:t>
            </w:r>
          </w:p>
        </w:tc>
        <w:tc>
          <w:tcPr>
            <w:tcW w:w="3907" w:type="dxa"/>
            <w:vMerge/>
          </w:tcPr>
          <w:p w14:paraId="4D1F0457" w14:textId="77777777" w:rsidR="00171E64" w:rsidRPr="00BE35CF" w:rsidRDefault="00171E64" w:rsidP="00171E64">
            <w:pPr>
              <w:jc w:val="both"/>
              <w:rPr>
                <w:sz w:val="16"/>
                <w:szCs w:val="16"/>
              </w:rPr>
            </w:pPr>
          </w:p>
        </w:tc>
        <w:tc>
          <w:tcPr>
            <w:tcW w:w="2607" w:type="dxa"/>
          </w:tcPr>
          <w:p w14:paraId="39F6593E" w14:textId="77777777" w:rsidR="00171E64" w:rsidRPr="00BE35CF" w:rsidRDefault="00171E64" w:rsidP="00171E64">
            <w:pPr>
              <w:jc w:val="both"/>
              <w:rPr>
                <w:sz w:val="16"/>
                <w:szCs w:val="16"/>
              </w:rPr>
            </w:pPr>
            <w:r w:rsidRPr="003B18C6">
              <w:rPr>
                <w:sz w:val="16"/>
                <w:szCs w:val="16"/>
              </w:rPr>
              <w:t>if (</w:t>
            </w:r>
            <w:proofErr w:type="spellStart"/>
            <w:r w:rsidRPr="003B18C6">
              <w:rPr>
                <w:sz w:val="16"/>
                <w:szCs w:val="16"/>
              </w:rPr>
              <w:t>upcase</w:t>
            </w:r>
            <w:proofErr w:type="spellEnd"/>
            <w:r w:rsidRPr="003B18C6">
              <w:rPr>
                <w:sz w:val="16"/>
                <w:szCs w:val="16"/>
              </w:rPr>
              <w:t>(&amp;lc1_</w:t>
            </w:r>
            <w:proofErr w:type="gramStart"/>
            <w:r w:rsidRPr="003B18C6">
              <w:rPr>
                <w:sz w:val="16"/>
                <w:szCs w:val="16"/>
              </w:rPr>
              <w:t>name)=</w:t>
            </w:r>
            <w:proofErr w:type="gramEnd"/>
            <w:r w:rsidRPr="003B18C6">
              <w:rPr>
                <w:sz w:val="16"/>
                <w:szCs w:val="16"/>
              </w:rPr>
              <w:t xml:space="preserve">'E10' and </w:t>
            </w:r>
            <w:proofErr w:type="spellStart"/>
            <w:r w:rsidRPr="003B18C6">
              <w:rPr>
                <w:sz w:val="16"/>
                <w:szCs w:val="16"/>
              </w:rPr>
              <w:t>upcase</w:t>
            </w:r>
            <w:proofErr w:type="spellEnd"/>
            <w:r w:rsidRPr="003B18C6">
              <w:rPr>
                <w:sz w:val="16"/>
                <w:szCs w:val="16"/>
              </w:rPr>
              <w:t>(</w:t>
            </w:r>
            <w:proofErr w:type="spellStart"/>
            <w:r w:rsidRPr="003B18C6">
              <w:rPr>
                <w:sz w:val="16"/>
                <w:szCs w:val="16"/>
              </w:rPr>
              <w:t>substr</w:t>
            </w:r>
            <w:proofErr w:type="spellEnd"/>
            <w:r w:rsidRPr="003B18C6">
              <w:rPr>
                <w:sz w:val="16"/>
                <w:szCs w:val="16"/>
              </w:rPr>
              <w:t xml:space="preserve">(&amp;lu1_name,1,2))='U4' and </w:t>
            </w:r>
            <w:proofErr w:type="spellStart"/>
            <w:r w:rsidRPr="003B18C6">
              <w:rPr>
                <w:sz w:val="16"/>
                <w:szCs w:val="16"/>
              </w:rPr>
              <w:t>upcase</w:t>
            </w:r>
            <w:proofErr w:type="spellEnd"/>
            <w:r w:rsidRPr="003B18C6">
              <w:rPr>
                <w:sz w:val="16"/>
                <w:szCs w:val="16"/>
              </w:rPr>
              <w:t>(&amp;lu2_name)='8' and  &amp;</w:t>
            </w:r>
            <w:proofErr w:type="spellStart"/>
            <w:r w:rsidRPr="003B18C6">
              <w:rPr>
                <w:sz w:val="16"/>
                <w:szCs w:val="16"/>
              </w:rPr>
              <w:t>survey_area_size_name</w:t>
            </w:r>
            <w:proofErr w:type="spellEnd"/>
            <w:r w:rsidRPr="003B18C6">
              <w:rPr>
                <w:sz w:val="16"/>
                <w:szCs w:val="16"/>
              </w:rPr>
              <w:t>=1 and &amp;</w:t>
            </w:r>
            <w:proofErr w:type="spellStart"/>
            <w:r w:rsidRPr="003B18C6">
              <w:rPr>
                <w:sz w:val="16"/>
                <w:szCs w:val="16"/>
              </w:rPr>
              <w:t>fao_class_name</w:t>
            </w:r>
            <w:proofErr w:type="spellEnd"/>
            <w:r w:rsidRPr="003B18C6">
              <w:rPr>
                <w:sz w:val="16"/>
                <w:szCs w:val="16"/>
              </w:rPr>
              <w:t>='')</w:t>
            </w:r>
          </w:p>
        </w:tc>
      </w:tr>
      <w:tr w:rsidR="00171E64" w14:paraId="4C1A3616" w14:textId="77777777" w:rsidTr="00171E64">
        <w:tc>
          <w:tcPr>
            <w:tcW w:w="988" w:type="dxa"/>
            <w:vMerge/>
            <w:vAlign w:val="center"/>
          </w:tcPr>
          <w:p w14:paraId="05764CC3" w14:textId="77777777" w:rsidR="00171E64" w:rsidRPr="00BE35CF" w:rsidRDefault="00171E64" w:rsidP="00171E64">
            <w:pPr>
              <w:jc w:val="both"/>
              <w:rPr>
                <w:sz w:val="16"/>
                <w:szCs w:val="16"/>
              </w:rPr>
            </w:pPr>
          </w:p>
        </w:tc>
        <w:tc>
          <w:tcPr>
            <w:tcW w:w="1701" w:type="dxa"/>
            <w:vAlign w:val="center"/>
          </w:tcPr>
          <w:p w14:paraId="266B85B2" w14:textId="77777777" w:rsidR="00171E64" w:rsidRPr="00BE35CF" w:rsidRDefault="00171E64" w:rsidP="00171E64">
            <w:pPr>
              <w:jc w:val="both"/>
              <w:rPr>
                <w:sz w:val="16"/>
                <w:szCs w:val="16"/>
              </w:rPr>
            </w:pPr>
            <w:r>
              <w:rPr>
                <w:sz w:val="16"/>
                <w:szCs w:val="16"/>
              </w:rPr>
              <w:t>11_5</w:t>
            </w:r>
          </w:p>
        </w:tc>
        <w:tc>
          <w:tcPr>
            <w:tcW w:w="3907" w:type="dxa"/>
            <w:vMerge/>
          </w:tcPr>
          <w:p w14:paraId="05F4C1A1" w14:textId="77777777" w:rsidR="00171E64" w:rsidRPr="00BE35CF" w:rsidRDefault="00171E64" w:rsidP="00171E64">
            <w:pPr>
              <w:jc w:val="both"/>
              <w:rPr>
                <w:sz w:val="16"/>
                <w:szCs w:val="16"/>
              </w:rPr>
            </w:pPr>
          </w:p>
        </w:tc>
        <w:tc>
          <w:tcPr>
            <w:tcW w:w="2607" w:type="dxa"/>
          </w:tcPr>
          <w:p w14:paraId="19B4E74D" w14:textId="77777777" w:rsidR="00171E64" w:rsidRPr="00BE35CF" w:rsidRDefault="00171E64" w:rsidP="00171E64">
            <w:pPr>
              <w:jc w:val="both"/>
              <w:rPr>
                <w:sz w:val="16"/>
                <w:szCs w:val="16"/>
              </w:rPr>
            </w:pPr>
            <w:r w:rsidRPr="003B18C6">
              <w:rPr>
                <w:sz w:val="16"/>
                <w:szCs w:val="16"/>
              </w:rPr>
              <w:t>if (</w:t>
            </w:r>
            <w:proofErr w:type="spellStart"/>
            <w:r w:rsidRPr="003B18C6">
              <w:rPr>
                <w:sz w:val="16"/>
                <w:szCs w:val="16"/>
              </w:rPr>
              <w:t>upcase</w:t>
            </w:r>
            <w:proofErr w:type="spellEnd"/>
            <w:r w:rsidRPr="003B18C6">
              <w:rPr>
                <w:sz w:val="16"/>
                <w:szCs w:val="16"/>
              </w:rPr>
              <w:t>(</w:t>
            </w:r>
            <w:proofErr w:type="spellStart"/>
            <w:r w:rsidRPr="003B18C6">
              <w:rPr>
                <w:sz w:val="16"/>
                <w:szCs w:val="16"/>
              </w:rPr>
              <w:t>substr</w:t>
            </w:r>
            <w:proofErr w:type="spellEnd"/>
            <w:r w:rsidRPr="003B18C6">
              <w:rPr>
                <w:sz w:val="16"/>
                <w:szCs w:val="16"/>
              </w:rPr>
              <w:t xml:space="preserve">(&amp;lc1_name,1,1))='C' and </w:t>
            </w:r>
            <w:proofErr w:type="spellStart"/>
            <w:r w:rsidRPr="003B18C6">
              <w:rPr>
                <w:sz w:val="16"/>
                <w:szCs w:val="16"/>
              </w:rPr>
              <w:t>upcase</w:t>
            </w:r>
            <w:proofErr w:type="spellEnd"/>
            <w:r w:rsidRPr="003B18C6">
              <w:rPr>
                <w:sz w:val="16"/>
                <w:szCs w:val="16"/>
              </w:rPr>
              <w:t>(&amp;lu1_name)='U120' and (</w:t>
            </w:r>
            <w:proofErr w:type="spellStart"/>
            <w:r w:rsidRPr="003B18C6">
              <w:rPr>
                <w:sz w:val="16"/>
                <w:szCs w:val="16"/>
              </w:rPr>
              <w:t>upcase</w:t>
            </w:r>
            <w:proofErr w:type="spellEnd"/>
            <w:r w:rsidRPr="003B18C6">
              <w:rPr>
                <w:sz w:val="16"/>
                <w:szCs w:val="16"/>
              </w:rPr>
              <w:t xml:space="preserve">(&amp;lu2_name)='8' or </w:t>
            </w:r>
            <w:proofErr w:type="spellStart"/>
            <w:r w:rsidRPr="003B18C6">
              <w:rPr>
                <w:sz w:val="16"/>
                <w:szCs w:val="16"/>
              </w:rPr>
              <w:t>upcase</w:t>
            </w:r>
            <w:proofErr w:type="spellEnd"/>
            <w:r w:rsidRPr="003B18C6">
              <w:rPr>
                <w:sz w:val="16"/>
                <w:szCs w:val="16"/>
              </w:rPr>
              <w:t xml:space="preserve">(&amp;lu2_name)='U140' or </w:t>
            </w:r>
            <w:proofErr w:type="spellStart"/>
            <w:r w:rsidRPr="003B18C6">
              <w:rPr>
                <w:sz w:val="16"/>
                <w:szCs w:val="16"/>
              </w:rPr>
              <w:t>upcase</w:t>
            </w:r>
            <w:proofErr w:type="spellEnd"/>
            <w:r w:rsidRPr="003B18C6">
              <w:rPr>
                <w:sz w:val="16"/>
                <w:szCs w:val="16"/>
              </w:rPr>
              <w:t xml:space="preserve">(&amp;lu2_name)='U150' or </w:t>
            </w:r>
            <w:proofErr w:type="spellStart"/>
            <w:r w:rsidRPr="003B18C6">
              <w:rPr>
                <w:sz w:val="16"/>
                <w:szCs w:val="16"/>
              </w:rPr>
              <w:t>upcase</w:t>
            </w:r>
            <w:proofErr w:type="spellEnd"/>
            <w:r w:rsidRPr="003B18C6">
              <w:rPr>
                <w:sz w:val="16"/>
                <w:szCs w:val="16"/>
              </w:rPr>
              <w:t xml:space="preserve">(&amp;lu2_name)='U318' or </w:t>
            </w:r>
            <w:proofErr w:type="spellStart"/>
            <w:r w:rsidRPr="003B18C6">
              <w:rPr>
                <w:sz w:val="16"/>
                <w:szCs w:val="16"/>
              </w:rPr>
              <w:t>upcase</w:t>
            </w:r>
            <w:proofErr w:type="spellEnd"/>
            <w:r w:rsidRPr="003B18C6">
              <w:rPr>
                <w:sz w:val="16"/>
                <w:szCs w:val="16"/>
              </w:rPr>
              <w:t xml:space="preserve">(&amp;lu2_name)='U321' or </w:t>
            </w:r>
            <w:proofErr w:type="spellStart"/>
            <w:r w:rsidRPr="003B18C6">
              <w:rPr>
                <w:sz w:val="16"/>
                <w:szCs w:val="16"/>
              </w:rPr>
              <w:t>upcase</w:t>
            </w:r>
            <w:proofErr w:type="spellEnd"/>
            <w:r w:rsidRPr="003B18C6">
              <w:rPr>
                <w:sz w:val="16"/>
                <w:szCs w:val="16"/>
              </w:rPr>
              <w:t xml:space="preserve">(&amp;lu2_name)='U322' or </w:t>
            </w:r>
            <w:proofErr w:type="spellStart"/>
            <w:r w:rsidRPr="003B18C6">
              <w:rPr>
                <w:sz w:val="16"/>
                <w:szCs w:val="16"/>
              </w:rPr>
              <w:t>upcase</w:t>
            </w:r>
            <w:proofErr w:type="spellEnd"/>
            <w:r w:rsidRPr="003B18C6">
              <w:rPr>
                <w:sz w:val="16"/>
                <w:szCs w:val="16"/>
              </w:rPr>
              <w:t xml:space="preserve">(&amp;lu2_name)='U350' or </w:t>
            </w:r>
            <w:proofErr w:type="spellStart"/>
            <w:r w:rsidRPr="003B18C6">
              <w:rPr>
                <w:sz w:val="16"/>
                <w:szCs w:val="16"/>
              </w:rPr>
              <w:t>upcase</w:t>
            </w:r>
            <w:proofErr w:type="spellEnd"/>
            <w:r w:rsidRPr="003B18C6">
              <w:rPr>
                <w:sz w:val="16"/>
                <w:szCs w:val="16"/>
              </w:rPr>
              <w:t xml:space="preserve">(&amp;lu2_name)='U361' or </w:t>
            </w:r>
            <w:proofErr w:type="spellStart"/>
            <w:r w:rsidRPr="003B18C6">
              <w:rPr>
                <w:sz w:val="16"/>
                <w:szCs w:val="16"/>
              </w:rPr>
              <w:t>upcase</w:t>
            </w:r>
            <w:proofErr w:type="spellEnd"/>
            <w:r w:rsidRPr="003B18C6">
              <w:rPr>
                <w:sz w:val="16"/>
                <w:szCs w:val="16"/>
              </w:rPr>
              <w:t xml:space="preserve">(&amp;lu2_name)='U362' or </w:t>
            </w:r>
            <w:proofErr w:type="spellStart"/>
            <w:r w:rsidRPr="003B18C6">
              <w:rPr>
                <w:sz w:val="16"/>
                <w:szCs w:val="16"/>
              </w:rPr>
              <w:t>upcase</w:t>
            </w:r>
            <w:proofErr w:type="spellEnd"/>
            <w:r w:rsidRPr="003B18C6">
              <w:rPr>
                <w:sz w:val="16"/>
                <w:szCs w:val="16"/>
              </w:rPr>
              <w:t>(&amp;lu2_name)='U370') and  &amp;</w:t>
            </w:r>
            <w:proofErr w:type="spellStart"/>
            <w:r w:rsidRPr="003B18C6">
              <w:rPr>
                <w:sz w:val="16"/>
                <w:szCs w:val="16"/>
              </w:rPr>
              <w:t>survey_area_size_name</w:t>
            </w:r>
            <w:proofErr w:type="spellEnd"/>
            <w:r w:rsidRPr="003B18C6">
              <w:rPr>
                <w:sz w:val="16"/>
                <w:szCs w:val="16"/>
              </w:rPr>
              <w:t>=1 and &amp;</w:t>
            </w:r>
            <w:proofErr w:type="spellStart"/>
            <w:r w:rsidRPr="003B18C6">
              <w:rPr>
                <w:sz w:val="16"/>
                <w:szCs w:val="16"/>
              </w:rPr>
              <w:t>fao_class_name</w:t>
            </w:r>
            <w:proofErr w:type="spellEnd"/>
            <w:r w:rsidRPr="003B18C6">
              <w:rPr>
                <w:sz w:val="16"/>
                <w:szCs w:val="16"/>
              </w:rPr>
              <w:t>='')</w:t>
            </w:r>
          </w:p>
        </w:tc>
      </w:tr>
      <w:tr w:rsidR="00171E64" w14:paraId="31256C71" w14:textId="77777777" w:rsidTr="00171E64">
        <w:tc>
          <w:tcPr>
            <w:tcW w:w="988" w:type="dxa"/>
            <w:vMerge w:val="restart"/>
            <w:vAlign w:val="center"/>
          </w:tcPr>
          <w:p w14:paraId="2499BDEA" w14:textId="77777777" w:rsidR="00171E64" w:rsidRPr="00BE35CF" w:rsidRDefault="00171E64" w:rsidP="00171E64">
            <w:pPr>
              <w:jc w:val="both"/>
              <w:rPr>
                <w:sz w:val="16"/>
                <w:szCs w:val="16"/>
              </w:rPr>
            </w:pPr>
            <w:r>
              <w:rPr>
                <w:sz w:val="16"/>
                <w:szCs w:val="16"/>
              </w:rPr>
              <w:t>3</w:t>
            </w:r>
          </w:p>
        </w:tc>
        <w:tc>
          <w:tcPr>
            <w:tcW w:w="1701" w:type="dxa"/>
            <w:vAlign w:val="center"/>
          </w:tcPr>
          <w:p w14:paraId="39177E45" w14:textId="77777777" w:rsidR="00171E64" w:rsidRPr="00BE35CF" w:rsidRDefault="00171E64" w:rsidP="00171E64">
            <w:pPr>
              <w:jc w:val="both"/>
              <w:rPr>
                <w:sz w:val="16"/>
                <w:szCs w:val="16"/>
              </w:rPr>
            </w:pPr>
            <w:r>
              <w:rPr>
                <w:sz w:val="16"/>
                <w:szCs w:val="16"/>
              </w:rPr>
              <w:t>12_1</w:t>
            </w:r>
          </w:p>
        </w:tc>
        <w:tc>
          <w:tcPr>
            <w:tcW w:w="3907" w:type="dxa"/>
            <w:vMerge w:val="restart"/>
          </w:tcPr>
          <w:p w14:paraId="5553E2C0" w14:textId="77777777" w:rsidR="00171E64" w:rsidRPr="00BE35CF" w:rsidRDefault="00171E64" w:rsidP="00171E64">
            <w:pPr>
              <w:jc w:val="both"/>
              <w:rPr>
                <w:sz w:val="16"/>
                <w:szCs w:val="16"/>
              </w:rPr>
            </w:pPr>
            <w:r w:rsidRPr="003B18C6">
              <w:rPr>
                <w:sz w:val="16"/>
                <w:szCs w:val="16"/>
              </w:rPr>
              <w:t xml:space="preserve">WHERE (((Export20160121.FAO_CLASS) Is Null) AND ((Export20160121.SURVEY_LC1) Like 'C*') AND ((Export20160121.SURVEY_LU1) Like 'U2*' Or (Export20160121.SURVEY_LU1) Like 'U31*' Or (Export20160121.SURVEY_LU1) Like 'U32*' Or (Export20160121.SURVEY_LU1) Like 'U34*' Or (Export20160121.SURVEY_LU1) Like 'U36*' Or (Export20160121.SURVEY_LU1)='U370') AND ((Export20160121.SURVEY_AREA_SIZE)&gt;'1') AND ((Export20160121.SURVEY_TREE_HEIGHT_MATURITY)&gt;'1') AND ((Export20160121.SURVEY_FEATURE_WIDTH)&gt;'1')) OR (((Export20160121.FAO_CLASS) Is Null) AND ((Export20160121.SURVEY_LC1) Like 'C*') AND ((Export20160121.SURVEY_LU1)='U350') AND ((Export20160121.SURVEY_AREA_SIZE)&gt;'1') AND </w:t>
            </w:r>
            <w:r w:rsidRPr="003B18C6">
              <w:rPr>
                <w:sz w:val="16"/>
                <w:szCs w:val="16"/>
              </w:rPr>
              <w:lastRenderedPageBreak/>
              <w:t>((Export20160121.SURVEY_TREE_HEIGHT_MATURITY)&gt;'1') AND ((Export20160121.SURVEY_FEATURE_WIDTH)&gt;'1') AND ((Export20160121.SURVEY_LU2)='U361' Or (Export20160121.SURVEY_LU2)='U362'));</w:t>
            </w:r>
          </w:p>
        </w:tc>
        <w:tc>
          <w:tcPr>
            <w:tcW w:w="2607" w:type="dxa"/>
          </w:tcPr>
          <w:p w14:paraId="0E2EB6BF" w14:textId="77777777" w:rsidR="00171E64" w:rsidRPr="00BE35CF" w:rsidRDefault="00171E64" w:rsidP="00171E64">
            <w:pPr>
              <w:jc w:val="both"/>
              <w:rPr>
                <w:sz w:val="16"/>
                <w:szCs w:val="16"/>
              </w:rPr>
            </w:pPr>
            <w:r w:rsidRPr="003B18C6">
              <w:rPr>
                <w:sz w:val="16"/>
                <w:szCs w:val="16"/>
              </w:rPr>
              <w:lastRenderedPageBreak/>
              <w:t>if (</w:t>
            </w:r>
            <w:proofErr w:type="spellStart"/>
            <w:r w:rsidRPr="003B18C6">
              <w:rPr>
                <w:sz w:val="16"/>
                <w:szCs w:val="16"/>
              </w:rPr>
              <w:t>upcase</w:t>
            </w:r>
            <w:proofErr w:type="spellEnd"/>
            <w:r w:rsidRPr="003B18C6">
              <w:rPr>
                <w:sz w:val="16"/>
                <w:szCs w:val="16"/>
              </w:rPr>
              <w:t>(</w:t>
            </w:r>
            <w:proofErr w:type="spellStart"/>
            <w:r w:rsidRPr="003B18C6">
              <w:rPr>
                <w:sz w:val="16"/>
                <w:szCs w:val="16"/>
              </w:rPr>
              <w:t>substr</w:t>
            </w:r>
            <w:proofErr w:type="spellEnd"/>
            <w:r w:rsidRPr="003B18C6">
              <w:rPr>
                <w:sz w:val="16"/>
                <w:szCs w:val="16"/>
              </w:rPr>
              <w:t>(&amp;lc1_name,1,1))='C' and (</w:t>
            </w:r>
            <w:proofErr w:type="spellStart"/>
            <w:r w:rsidRPr="003B18C6">
              <w:rPr>
                <w:sz w:val="16"/>
                <w:szCs w:val="16"/>
              </w:rPr>
              <w:t>upcase</w:t>
            </w:r>
            <w:proofErr w:type="spellEnd"/>
            <w:r w:rsidRPr="003B18C6">
              <w:rPr>
                <w:sz w:val="16"/>
                <w:szCs w:val="16"/>
              </w:rPr>
              <w:t>(</w:t>
            </w:r>
            <w:proofErr w:type="spellStart"/>
            <w:r w:rsidRPr="003B18C6">
              <w:rPr>
                <w:sz w:val="16"/>
                <w:szCs w:val="16"/>
              </w:rPr>
              <w:t>substr</w:t>
            </w:r>
            <w:proofErr w:type="spellEnd"/>
            <w:r w:rsidRPr="003B18C6">
              <w:rPr>
                <w:sz w:val="16"/>
                <w:szCs w:val="16"/>
              </w:rPr>
              <w:t xml:space="preserve">(&amp;lu1_name,1,2))='U2' or </w:t>
            </w:r>
            <w:proofErr w:type="spellStart"/>
            <w:r w:rsidRPr="003B18C6">
              <w:rPr>
                <w:sz w:val="16"/>
                <w:szCs w:val="16"/>
              </w:rPr>
              <w:t>upcase</w:t>
            </w:r>
            <w:proofErr w:type="spellEnd"/>
            <w:r w:rsidRPr="003B18C6">
              <w:rPr>
                <w:sz w:val="16"/>
                <w:szCs w:val="16"/>
              </w:rPr>
              <w:t>(</w:t>
            </w:r>
            <w:proofErr w:type="spellStart"/>
            <w:r w:rsidRPr="003B18C6">
              <w:rPr>
                <w:sz w:val="16"/>
                <w:szCs w:val="16"/>
              </w:rPr>
              <w:t>substr</w:t>
            </w:r>
            <w:proofErr w:type="spellEnd"/>
            <w:r w:rsidRPr="003B18C6">
              <w:rPr>
                <w:sz w:val="16"/>
                <w:szCs w:val="16"/>
              </w:rPr>
              <w:t xml:space="preserve">(&amp;lu1_name,1,3))='U31' or </w:t>
            </w:r>
            <w:proofErr w:type="spellStart"/>
            <w:r w:rsidRPr="003B18C6">
              <w:rPr>
                <w:sz w:val="16"/>
                <w:szCs w:val="16"/>
              </w:rPr>
              <w:t>upcase</w:t>
            </w:r>
            <w:proofErr w:type="spellEnd"/>
            <w:r w:rsidRPr="003B18C6">
              <w:rPr>
                <w:sz w:val="16"/>
                <w:szCs w:val="16"/>
              </w:rPr>
              <w:t>(</w:t>
            </w:r>
            <w:proofErr w:type="spellStart"/>
            <w:r w:rsidRPr="003B18C6">
              <w:rPr>
                <w:sz w:val="16"/>
                <w:szCs w:val="16"/>
              </w:rPr>
              <w:t>substr</w:t>
            </w:r>
            <w:proofErr w:type="spellEnd"/>
            <w:r w:rsidRPr="003B18C6">
              <w:rPr>
                <w:sz w:val="16"/>
                <w:szCs w:val="16"/>
              </w:rPr>
              <w:t xml:space="preserve">(&amp;lu1_name,1,3))='U32' or </w:t>
            </w:r>
            <w:proofErr w:type="spellStart"/>
            <w:r w:rsidRPr="003B18C6">
              <w:rPr>
                <w:sz w:val="16"/>
                <w:szCs w:val="16"/>
              </w:rPr>
              <w:t>upcase</w:t>
            </w:r>
            <w:proofErr w:type="spellEnd"/>
            <w:r w:rsidRPr="003B18C6">
              <w:rPr>
                <w:sz w:val="16"/>
                <w:szCs w:val="16"/>
              </w:rPr>
              <w:t>(</w:t>
            </w:r>
            <w:proofErr w:type="spellStart"/>
            <w:r w:rsidRPr="003B18C6">
              <w:rPr>
                <w:sz w:val="16"/>
                <w:szCs w:val="16"/>
              </w:rPr>
              <w:t>substr</w:t>
            </w:r>
            <w:proofErr w:type="spellEnd"/>
            <w:r w:rsidRPr="003B18C6">
              <w:rPr>
                <w:sz w:val="16"/>
                <w:szCs w:val="16"/>
              </w:rPr>
              <w:t xml:space="preserve">(&amp;lu1_name,1,3))='U34' or </w:t>
            </w:r>
            <w:proofErr w:type="spellStart"/>
            <w:r w:rsidRPr="003B18C6">
              <w:rPr>
                <w:sz w:val="16"/>
                <w:szCs w:val="16"/>
              </w:rPr>
              <w:t>upcase</w:t>
            </w:r>
            <w:proofErr w:type="spellEnd"/>
            <w:r w:rsidRPr="003B18C6">
              <w:rPr>
                <w:sz w:val="16"/>
                <w:szCs w:val="16"/>
              </w:rPr>
              <w:t>(</w:t>
            </w:r>
            <w:proofErr w:type="spellStart"/>
            <w:r w:rsidRPr="003B18C6">
              <w:rPr>
                <w:sz w:val="16"/>
                <w:szCs w:val="16"/>
              </w:rPr>
              <w:t>substr</w:t>
            </w:r>
            <w:proofErr w:type="spellEnd"/>
            <w:r w:rsidRPr="003B18C6">
              <w:rPr>
                <w:sz w:val="16"/>
                <w:szCs w:val="16"/>
              </w:rPr>
              <w:t xml:space="preserve">(&amp;lu1_name,1,3))='U36' or </w:t>
            </w:r>
            <w:proofErr w:type="spellStart"/>
            <w:r w:rsidRPr="003B18C6">
              <w:rPr>
                <w:sz w:val="16"/>
                <w:szCs w:val="16"/>
              </w:rPr>
              <w:t>upcase</w:t>
            </w:r>
            <w:proofErr w:type="spellEnd"/>
            <w:r w:rsidRPr="003B18C6">
              <w:rPr>
                <w:sz w:val="16"/>
                <w:szCs w:val="16"/>
              </w:rPr>
              <w:t>(&amp;lu1_name)='U370') and &amp;</w:t>
            </w:r>
            <w:proofErr w:type="spellStart"/>
            <w:r w:rsidRPr="003B18C6">
              <w:rPr>
                <w:sz w:val="16"/>
                <w:szCs w:val="16"/>
              </w:rPr>
              <w:t>survey_area_size_name</w:t>
            </w:r>
            <w:proofErr w:type="spellEnd"/>
            <w:r w:rsidRPr="003B18C6">
              <w:rPr>
                <w:sz w:val="16"/>
                <w:szCs w:val="16"/>
              </w:rPr>
              <w:t>&gt;1 and &amp;</w:t>
            </w:r>
            <w:proofErr w:type="spellStart"/>
            <w:r w:rsidRPr="003B18C6">
              <w:rPr>
                <w:sz w:val="16"/>
                <w:szCs w:val="16"/>
              </w:rPr>
              <w:t>survey_tree_height_maturity_name</w:t>
            </w:r>
            <w:proofErr w:type="spellEnd"/>
            <w:r w:rsidRPr="003B18C6">
              <w:rPr>
                <w:sz w:val="16"/>
                <w:szCs w:val="16"/>
              </w:rPr>
              <w:t xml:space="preserve">&gt;1 and </w:t>
            </w:r>
            <w:r w:rsidRPr="003B18C6">
              <w:rPr>
                <w:sz w:val="16"/>
                <w:szCs w:val="16"/>
              </w:rPr>
              <w:lastRenderedPageBreak/>
              <w:t>&amp;</w:t>
            </w:r>
            <w:proofErr w:type="spellStart"/>
            <w:r w:rsidRPr="003B18C6">
              <w:rPr>
                <w:sz w:val="16"/>
                <w:szCs w:val="16"/>
              </w:rPr>
              <w:t>survey_feature_width_name</w:t>
            </w:r>
            <w:proofErr w:type="spellEnd"/>
            <w:r w:rsidRPr="003B18C6">
              <w:rPr>
                <w:sz w:val="16"/>
                <w:szCs w:val="16"/>
              </w:rPr>
              <w:t>&gt;1 and &amp;</w:t>
            </w:r>
            <w:proofErr w:type="spellStart"/>
            <w:r w:rsidRPr="003B18C6">
              <w:rPr>
                <w:sz w:val="16"/>
                <w:szCs w:val="16"/>
              </w:rPr>
              <w:t>fao_class_name</w:t>
            </w:r>
            <w:proofErr w:type="spellEnd"/>
            <w:r w:rsidRPr="003B18C6">
              <w:rPr>
                <w:sz w:val="16"/>
                <w:szCs w:val="16"/>
              </w:rPr>
              <w:t>='')</w:t>
            </w:r>
          </w:p>
        </w:tc>
      </w:tr>
      <w:tr w:rsidR="00171E64" w14:paraId="7F8C521E" w14:textId="77777777" w:rsidTr="00171E64">
        <w:tc>
          <w:tcPr>
            <w:tcW w:w="988" w:type="dxa"/>
            <w:vMerge/>
            <w:vAlign w:val="center"/>
          </w:tcPr>
          <w:p w14:paraId="03BE0797" w14:textId="77777777" w:rsidR="00171E64" w:rsidRPr="00BE35CF" w:rsidRDefault="00171E64" w:rsidP="00171E64">
            <w:pPr>
              <w:jc w:val="both"/>
              <w:rPr>
                <w:sz w:val="16"/>
                <w:szCs w:val="16"/>
              </w:rPr>
            </w:pPr>
          </w:p>
        </w:tc>
        <w:tc>
          <w:tcPr>
            <w:tcW w:w="1701" w:type="dxa"/>
            <w:vAlign w:val="center"/>
          </w:tcPr>
          <w:p w14:paraId="2C35EBD9" w14:textId="77777777" w:rsidR="00171E64" w:rsidRPr="00BE35CF" w:rsidRDefault="00171E64" w:rsidP="00171E64">
            <w:pPr>
              <w:jc w:val="both"/>
              <w:rPr>
                <w:sz w:val="16"/>
                <w:szCs w:val="16"/>
              </w:rPr>
            </w:pPr>
            <w:r>
              <w:rPr>
                <w:sz w:val="16"/>
                <w:szCs w:val="16"/>
              </w:rPr>
              <w:t>12_2</w:t>
            </w:r>
          </w:p>
        </w:tc>
        <w:tc>
          <w:tcPr>
            <w:tcW w:w="3907" w:type="dxa"/>
            <w:vMerge/>
          </w:tcPr>
          <w:p w14:paraId="2BA59BF4" w14:textId="77777777" w:rsidR="00171E64" w:rsidRPr="00BE35CF" w:rsidRDefault="00171E64" w:rsidP="00171E64">
            <w:pPr>
              <w:jc w:val="both"/>
              <w:rPr>
                <w:sz w:val="16"/>
                <w:szCs w:val="16"/>
              </w:rPr>
            </w:pPr>
          </w:p>
        </w:tc>
        <w:tc>
          <w:tcPr>
            <w:tcW w:w="2607" w:type="dxa"/>
          </w:tcPr>
          <w:p w14:paraId="0B5CBB5B" w14:textId="77777777" w:rsidR="00171E64" w:rsidRPr="00BE35CF" w:rsidRDefault="00171E64" w:rsidP="00171E64">
            <w:pPr>
              <w:jc w:val="both"/>
              <w:rPr>
                <w:sz w:val="16"/>
                <w:szCs w:val="16"/>
              </w:rPr>
            </w:pPr>
            <w:r w:rsidRPr="003B18C6">
              <w:rPr>
                <w:sz w:val="16"/>
                <w:szCs w:val="16"/>
              </w:rPr>
              <w:t>if (</w:t>
            </w:r>
            <w:proofErr w:type="spellStart"/>
            <w:r w:rsidRPr="003B18C6">
              <w:rPr>
                <w:sz w:val="16"/>
                <w:szCs w:val="16"/>
              </w:rPr>
              <w:t>upcase</w:t>
            </w:r>
            <w:proofErr w:type="spellEnd"/>
            <w:r w:rsidRPr="003B18C6">
              <w:rPr>
                <w:sz w:val="16"/>
                <w:szCs w:val="16"/>
              </w:rPr>
              <w:t>(</w:t>
            </w:r>
            <w:proofErr w:type="spellStart"/>
            <w:r w:rsidRPr="003B18C6">
              <w:rPr>
                <w:sz w:val="16"/>
                <w:szCs w:val="16"/>
              </w:rPr>
              <w:t>substr</w:t>
            </w:r>
            <w:proofErr w:type="spellEnd"/>
            <w:r w:rsidRPr="003B18C6">
              <w:rPr>
                <w:sz w:val="16"/>
                <w:szCs w:val="16"/>
              </w:rPr>
              <w:t>(&amp;lc1_name,1,1</w:t>
            </w:r>
            <w:proofErr w:type="gramStart"/>
            <w:r w:rsidRPr="003B18C6">
              <w:rPr>
                <w:sz w:val="16"/>
                <w:szCs w:val="16"/>
              </w:rPr>
              <w:t>))=</w:t>
            </w:r>
            <w:proofErr w:type="gramEnd"/>
            <w:r w:rsidRPr="003B18C6">
              <w:rPr>
                <w:sz w:val="16"/>
                <w:szCs w:val="16"/>
              </w:rPr>
              <w:t xml:space="preserve">'C' and </w:t>
            </w:r>
            <w:proofErr w:type="spellStart"/>
            <w:r w:rsidRPr="003B18C6">
              <w:rPr>
                <w:sz w:val="16"/>
                <w:szCs w:val="16"/>
              </w:rPr>
              <w:t>upcase</w:t>
            </w:r>
            <w:proofErr w:type="spellEnd"/>
            <w:r w:rsidRPr="003B18C6">
              <w:rPr>
                <w:sz w:val="16"/>
                <w:szCs w:val="16"/>
              </w:rPr>
              <w:t>(&amp;lu1_name)='U350' and &amp;</w:t>
            </w:r>
            <w:proofErr w:type="spellStart"/>
            <w:r w:rsidRPr="003B18C6">
              <w:rPr>
                <w:sz w:val="16"/>
                <w:szCs w:val="16"/>
              </w:rPr>
              <w:t>survey_area_size_name</w:t>
            </w:r>
            <w:proofErr w:type="spellEnd"/>
            <w:r w:rsidRPr="003B18C6">
              <w:rPr>
                <w:sz w:val="16"/>
                <w:szCs w:val="16"/>
              </w:rPr>
              <w:t>&gt;1 and &amp;</w:t>
            </w:r>
            <w:proofErr w:type="spellStart"/>
            <w:r w:rsidRPr="003B18C6">
              <w:rPr>
                <w:sz w:val="16"/>
                <w:szCs w:val="16"/>
              </w:rPr>
              <w:t>survey_tree_height_maturity_name</w:t>
            </w:r>
            <w:proofErr w:type="spellEnd"/>
            <w:r w:rsidRPr="003B18C6">
              <w:rPr>
                <w:sz w:val="16"/>
                <w:szCs w:val="16"/>
              </w:rPr>
              <w:t>&gt;1 and &amp;</w:t>
            </w:r>
            <w:proofErr w:type="spellStart"/>
            <w:r w:rsidRPr="003B18C6">
              <w:rPr>
                <w:sz w:val="16"/>
                <w:szCs w:val="16"/>
              </w:rPr>
              <w:t>survey_feature_width_name</w:t>
            </w:r>
            <w:proofErr w:type="spellEnd"/>
            <w:r w:rsidRPr="003B18C6">
              <w:rPr>
                <w:sz w:val="16"/>
                <w:szCs w:val="16"/>
              </w:rPr>
              <w:t>&gt;1 and (</w:t>
            </w:r>
            <w:proofErr w:type="spellStart"/>
            <w:r w:rsidRPr="003B18C6">
              <w:rPr>
                <w:sz w:val="16"/>
                <w:szCs w:val="16"/>
              </w:rPr>
              <w:t>upcase</w:t>
            </w:r>
            <w:proofErr w:type="spellEnd"/>
            <w:r w:rsidRPr="003B18C6">
              <w:rPr>
                <w:sz w:val="16"/>
                <w:szCs w:val="16"/>
              </w:rPr>
              <w:t xml:space="preserve">(&amp;lu2_name)='U361' or </w:t>
            </w:r>
            <w:proofErr w:type="spellStart"/>
            <w:r w:rsidRPr="003B18C6">
              <w:rPr>
                <w:sz w:val="16"/>
                <w:szCs w:val="16"/>
              </w:rPr>
              <w:t>upcase</w:t>
            </w:r>
            <w:proofErr w:type="spellEnd"/>
            <w:r w:rsidRPr="003B18C6">
              <w:rPr>
                <w:sz w:val="16"/>
                <w:szCs w:val="16"/>
              </w:rPr>
              <w:t>(&amp;lu2_name)='U362') and &amp;</w:t>
            </w:r>
            <w:proofErr w:type="spellStart"/>
            <w:r w:rsidRPr="003B18C6">
              <w:rPr>
                <w:sz w:val="16"/>
                <w:szCs w:val="16"/>
              </w:rPr>
              <w:t>fao_class_name</w:t>
            </w:r>
            <w:proofErr w:type="spellEnd"/>
            <w:r w:rsidRPr="003B18C6">
              <w:rPr>
                <w:sz w:val="16"/>
                <w:szCs w:val="16"/>
              </w:rPr>
              <w:t>='')</w:t>
            </w:r>
          </w:p>
        </w:tc>
      </w:tr>
      <w:tr w:rsidR="00171E64" w14:paraId="0B213945" w14:textId="77777777" w:rsidTr="00171E64">
        <w:tc>
          <w:tcPr>
            <w:tcW w:w="988" w:type="dxa"/>
            <w:vAlign w:val="center"/>
          </w:tcPr>
          <w:p w14:paraId="453754B7" w14:textId="77777777" w:rsidR="00171E64" w:rsidRPr="00BE35CF" w:rsidRDefault="00171E64" w:rsidP="00171E64">
            <w:pPr>
              <w:jc w:val="both"/>
              <w:rPr>
                <w:sz w:val="16"/>
                <w:szCs w:val="16"/>
              </w:rPr>
            </w:pPr>
            <w:r>
              <w:rPr>
                <w:sz w:val="16"/>
                <w:szCs w:val="16"/>
              </w:rPr>
              <w:t>1</w:t>
            </w:r>
          </w:p>
        </w:tc>
        <w:tc>
          <w:tcPr>
            <w:tcW w:w="1701" w:type="dxa"/>
            <w:vAlign w:val="center"/>
          </w:tcPr>
          <w:p w14:paraId="76B9C838" w14:textId="77777777" w:rsidR="00171E64" w:rsidRPr="00BE35CF" w:rsidRDefault="00171E64" w:rsidP="00171E64">
            <w:pPr>
              <w:jc w:val="both"/>
              <w:rPr>
                <w:sz w:val="16"/>
                <w:szCs w:val="16"/>
              </w:rPr>
            </w:pPr>
            <w:r>
              <w:rPr>
                <w:sz w:val="16"/>
                <w:szCs w:val="16"/>
              </w:rPr>
              <w:t>13</w:t>
            </w:r>
          </w:p>
        </w:tc>
        <w:tc>
          <w:tcPr>
            <w:tcW w:w="3907" w:type="dxa"/>
          </w:tcPr>
          <w:p w14:paraId="50430115" w14:textId="77777777" w:rsidR="00171E64" w:rsidRPr="00BE35CF" w:rsidRDefault="00171E64" w:rsidP="00171E64">
            <w:pPr>
              <w:jc w:val="both"/>
              <w:rPr>
                <w:sz w:val="16"/>
                <w:szCs w:val="16"/>
              </w:rPr>
            </w:pPr>
            <w:r w:rsidRPr="003B18C6">
              <w:rPr>
                <w:sz w:val="16"/>
                <w:szCs w:val="16"/>
              </w:rPr>
              <w:t>WHERE (((Export20160121.FAO_CLASS) Is Null) AND ((Export20160121.SURVEY_LU</w:t>
            </w:r>
            <w:proofErr w:type="gramStart"/>
            <w:r w:rsidRPr="003B18C6">
              <w:rPr>
                <w:sz w:val="16"/>
                <w:szCs w:val="16"/>
              </w:rPr>
              <w:t>1)=</w:t>
            </w:r>
            <w:proofErr w:type="gramEnd"/>
            <w:r w:rsidRPr="003B18C6">
              <w:rPr>
                <w:sz w:val="16"/>
                <w:szCs w:val="16"/>
              </w:rPr>
              <w:t>'U120') AND ((Export20160121.SURVEY_LC_LU_SPECIAL_REMARK)='3' Or (Export20160121.SURVEY_LC_LU_SPECIAL_REMARK)='4' Or (Export20160121.SURVEY_LC_LU_SPECIAL_REMARK)='5'));</w:t>
            </w:r>
          </w:p>
        </w:tc>
        <w:tc>
          <w:tcPr>
            <w:tcW w:w="2607" w:type="dxa"/>
          </w:tcPr>
          <w:p w14:paraId="358D5C78" w14:textId="77777777" w:rsidR="00171E64" w:rsidRPr="00BE35CF" w:rsidRDefault="00171E64" w:rsidP="00171E64">
            <w:pPr>
              <w:jc w:val="both"/>
              <w:rPr>
                <w:sz w:val="16"/>
                <w:szCs w:val="16"/>
              </w:rPr>
            </w:pPr>
            <w:r w:rsidRPr="003B18C6">
              <w:rPr>
                <w:sz w:val="16"/>
                <w:szCs w:val="16"/>
              </w:rPr>
              <w:t>if (</w:t>
            </w:r>
            <w:proofErr w:type="spellStart"/>
            <w:r w:rsidRPr="003B18C6">
              <w:rPr>
                <w:sz w:val="16"/>
                <w:szCs w:val="16"/>
              </w:rPr>
              <w:t>upcase</w:t>
            </w:r>
            <w:proofErr w:type="spellEnd"/>
            <w:r w:rsidRPr="003B18C6">
              <w:rPr>
                <w:sz w:val="16"/>
                <w:szCs w:val="16"/>
              </w:rPr>
              <w:t>(&amp;lu1_</w:t>
            </w:r>
            <w:proofErr w:type="gramStart"/>
            <w:r w:rsidRPr="003B18C6">
              <w:rPr>
                <w:sz w:val="16"/>
                <w:szCs w:val="16"/>
              </w:rPr>
              <w:t>name)=</w:t>
            </w:r>
            <w:proofErr w:type="gramEnd"/>
            <w:r w:rsidRPr="003B18C6">
              <w:rPr>
                <w:sz w:val="16"/>
                <w:szCs w:val="16"/>
              </w:rPr>
              <w:t>'U120' and (&amp;</w:t>
            </w:r>
            <w:proofErr w:type="spellStart"/>
            <w:r w:rsidRPr="003B18C6">
              <w:rPr>
                <w:sz w:val="16"/>
                <w:szCs w:val="16"/>
              </w:rPr>
              <w:t>survey_lc_lu_special_remark_name</w:t>
            </w:r>
            <w:proofErr w:type="spellEnd"/>
            <w:r w:rsidRPr="003B18C6">
              <w:rPr>
                <w:sz w:val="16"/>
                <w:szCs w:val="16"/>
              </w:rPr>
              <w:t>=3 or &amp;</w:t>
            </w:r>
            <w:proofErr w:type="spellStart"/>
            <w:r w:rsidRPr="003B18C6">
              <w:rPr>
                <w:sz w:val="16"/>
                <w:szCs w:val="16"/>
              </w:rPr>
              <w:t>survey_lc_lu_special_remark_name</w:t>
            </w:r>
            <w:proofErr w:type="spellEnd"/>
            <w:r w:rsidRPr="003B18C6">
              <w:rPr>
                <w:sz w:val="16"/>
                <w:szCs w:val="16"/>
              </w:rPr>
              <w:t>=4 or &amp;</w:t>
            </w:r>
            <w:proofErr w:type="spellStart"/>
            <w:r w:rsidRPr="003B18C6">
              <w:rPr>
                <w:sz w:val="16"/>
                <w:szCs w:val="16"/>
              </w:rPr>
              <w:t>survey_lc_lu_special_remark_name</w:t>
            </w:r>
            <w:proofErr w:type="spellEnd"/>
            <w:r w:rsidRPr="003B18C6">
              <w:rPr>
                <w:sz w:val="16"/>
                <w:szCs w:val="16"/>
              </w:rPr>
              <w:t>=5) and &amp;</w:t>
            </w:r>
            <w:proofErr w:type="spellStart"/>
            <w:r w:rsidRPr="003B18C6">
              <w:rPr>
                <w:sz w:val="16"/>
                <w:szCs w:val="16"/>
              </w:rPr>
              <w:t>fao_class_name</w:t>
            </w:r>
            <w:proofErr w:type="spellEnd"/>
            <w:r w:rsidRPr="003B18C6">
              <w:rPr>
                <w:sz w:val="16"/>
                <w:szCs w:val="16"/>
              </w:rPr>
              <w:t>='')</w:t>
            </w:r>
          </w:p>
        </w:tc>
      </w:tr>
      <w:tr w:rsidR="00171E64" w14:paraId="43F114AB" w14:textId="77777777" w:rsidTr="00171E64">
        <w:tc>
          <w:tcPr>
            <w:tcW w:w="988" w:type="dxa"/>
            <w:vAlign w:val="center"/>
          </w:tcPr>
          <w:p w14:paraId="149EBF18" w14:textId="77777777" w:rsidR="00171E64" w:rsidRPr="00BE35CF" w:rsidRDefault="00171E64" w:rsidP="00171E64">
            <w:pPr>
              <w:jc w:val="both"/>
              <w:rPr>
                <w:sz w:val="16"/>
                <w:szCs w:val="16"/>
              </w:rPr>
            </w:pPr>
            <w:r>
              <w:rPr>
                <w:sz w:val="16"/>
                <w:szCs w:val="16"/>
              </w:rPr>
              <w:t>0</w:t>
            </w:r>
          </w:p>
        </w:tc>
        <w:tc>
          <w:tcPr>
            <w:tcW w:w="8215" w:type="dxa"/>
            <w:gridSpan w:val="3"/>
            <w:vAlign w:val="center"/>
          </w:tcPr>
          <w:p w14:paraId="2915C9F2" w14:textId="77777777" w:rsidR="00171E64" w:rsidRPr="00BE35CF" w:rsidRDefault="00171E64" w:rsidP="00171E64">
            <w:pPr>
              <w:jc w:val="center"/>
              <w:rPr>
                <w:sz w:val="16"/>
                <w:szCs w:val="16"/>
              </w:rPr>
            </w:pPr>
            <w:r>
              <w:rPr>
                <w:sz w:val="16"/>
                <w:szCs w:val="16"/>
              </w:rPr>
              <w:t>In all the other cases</w:t>
            </w:r>
          </w:p>
        </w:tc>
      </w:tr>
    </w:tbl>
    <w:p w14:paraId="5524C236" w14:textId="77777777" w:rsidR="00171E64" w:rsidRDefault="00171E64" w:rsidP="00B25F02">
      <w:pPr>
        <w:spacing w:after="0"/>
        <w:rPr>
          <w:szCs w:val="19"/>
        </w:rPr>
      </w:pPr>
    </w:p>
    <w:p w14:paraId="4F10E237" w14:textId="5F02B2BB" w:rsidR="00171E64" w:rsidRDefault="00221C4D" w:rsidP="00B25F02">
      <w:pPr>
        <w:spacing w:after="0"/>
        <w:rPr>
          <w:szCs w:val="19"/>
        </w:rPr>
      </w:pPr>
      <w:r>
        <w:rPr>
          <w:szCs w:val="19"/>
        </w:rPr>
        <w:t xml:space="preserve">The SAS procedure that </w:t>
      </w:r>
      <w:r w:rsidR="00B96123">
        <w:rPr>
          <w:szCs w:val="19"/>
        </w:rPr>
        <w:t>adds</w:t>
      </w:r>
      <w:r>
        <w:rPr>
          <w:szCs w:val="19"/>
        </w:rPr>
        <w:t xml:space="preserve"> the FAO forestry classification variable and the specific identifier of the condition that was satisfied by each record is contained in the file: “</w:t>
      </w:r>
      <w:proofErr w:type="spellStart"/>
      <w:r>
        <w:rPr>
          <w:szCs w:val="19"/>
        </w:rPr>
        <w:t>MacroFAO.sas</w:t>
      </w:r>
      <w:proofErr w:type="spellEnd"/>
      <w:r>
        <w:rPr>
          <w:szCs w:val="19"/>
        </w:rPr>
        <w:t>”, that is characterized by the following input parameter:</w:t>
      </w:r>
    </w:p>
    <w:p w14:paraId="3C2D0491" w14:textId="77777777" w:rsidR="00221C4D" w:rsidRDefault="00221C4D" w:rsidP="00221C4D">
      <w:pPr>
        <w:spacing w:after="0"/>
        <w:rPr>
          <w:szCs w:val="19"/>
        </w:rPr>
      </w:pPr>
    </w:p>
    <w:p w14:paraId="74F67229" w14:textId="08082982" w:rsidR="00221C4D" w:rsidRPr="00221C4D" w:rsidRDefault="00221C4D" w:rsidP="00221C4D">
      <w:pPr>
        <w:spacing w:after="0"/>
        <w:rPr>
          <w:szCs w:val="19"/>
        </w:rPr>
      </w:pPr>
      <w:r w:rsidRPr="00221C4D">
        <w:rPr>
          <w:szCs w:val="19"/>
        </w:rPr>
        <w:t xml:space="preserve">%macro </w:t>
      </w:r>
      <w:proofErr w:type="spellStart"/>
      <w:proofErr w:type="gramStart"/>
      <w:r w:rsidRPr="00221C4D">
        <w:rPr>
          <w:szCs w:val="19"/>
        </w:rPr>
        <w:t>AddVariable</w:t>
      </w:r>
      <w:proofErr w:type="spellEnd"/>
      <w:r w:rsidRPr="00221C4D">
        <w:rPr>
          <w:szCs w:val="19"/>
        </w:rPr>
        <w:t>(</w:t>
      </w:r>
      <w:proofErr w:type="spellStart"/>
      <w:proofErr w:type="gramEnd"/>
      <w:r w:rsidRPr="00221C4D">
        <w:rPr>
          <w:szCs w:val="19"/>
        </w:rPr>
        <w:t>in_ds_name</w:t>
      </w:r>
      <w:proofErr w:type="spellEnd"/>
      <w:r w:rsidRPr="00221C4D">
        <w:rPr>
          <w:szCs w:val="19"/>
        </w:rPr>
        <w:t xml:space="preserve">, </w:t>
      </w:r>
      <w:proofErr w:type="spellStart"/>
      <w:r w:rsidRPr="00221C4D">
        <w:rPr>
          <w:szCs w:val="19"/>
        </w:rPr>
        <w:t>out_ds_name</w:t>
      </w:r>
      <w:proofErr w:type="spellEnd"/>
      <w:r w:rsidRPr="00221C4D">
        <w:rPr>
          <w:szCs w:val="19"/>
        </w:rPr>
        <w:t xml:space="preserve">, </w:t>
      </w:r>
      <w:proofErr w:type="spellStart"/>
      <w:r w:rsidRPr="00221C4D">
        <w:rPr>
          <w:szCs w:val="19"/>
        </w:rPr>
        <w:t>fao_class_name</w:t>
      </w:r>
      <w:proofErr w:type="spellEnd"/>
      <w:r w:rsidRPr="00221C4D">
        <w:rPr>
          <w:szCs w:val="19"/>
        </w:rPr>
        <w:t xml:space="preserve">, lc1_name, lu1_name, lc2_name, lu2_name, lc1_species_name, </w:t>
      </w:r>
      <w:proofErr w:type="spellStart"/>
      <w:r w:rsidRPr="00221C4D">
        <w:rPr>
          <w:szCs w:val="19"/>
        </w:rPr>
        <w:t>survey_area_size_name</w:t>
      </w:r>
      <w:proofErr w:type="spellEnd"/>
      <w:r w:rsidRPr="00221C4D">
        <w:rPr>
          <w:szCs w:val="19"/>
        </w:rPr>
        <w:t>,</w:t>
      </w:r>
    </w:p>
    <w:p w14:paraId="05F74825" w14:textId="7AD93A48" w:rsidR="00221C4D" w:rsidRDefault="00221C4D" w:rsidP="00221C4D">
      <w:pPr>
        <w:spacing w:after="0"/>
        <w:rPr>
          <w:szCs w:val="19"/>
        </w:rPr>
      </w:pPr>
      <w:proofErr w:type="spellStart"/>
      <w:r w:rsidRPr="00221C4D">
        <w:rPr>
          <w:szCs w:val="19"/>
        </w:rPr>
        <w:t>survey_tree_height_maturity_name</w:t>
      </w:r>
      <w:proofErr w:type="spellEnd"/>
      <w:r w:rsidRPr="00221C4D">
        <w:rPr>
          <w:szCs w:val="19"/>
        </w:rPr>
        <w:t xml:space="preserve">, </w:t>
      </w:r>
      <w:proofErr w:type="spellStart"/>
      <w:r w:rsidRPr="00221C4D">
        <w:rPr>
          <w:szCs w:val="19"/>
        </w:rPr>
        <w:t>survey_feature_width_name</w:t>
      </w:r>
      <w:proofErr w:type="spellEnd"/>
      <w:r w:rsidRPr="00221C4D">
        <w:rPr>
          <w:szCs w:val="19"/>
        </w:rPr>
        <w:t xml:space="preserve">, </w:t>
      </w:r>
      <w:proofErr w:type="spellStart"/>
      <w:r w:rsidRPr="00221C4D">
        <w:rPr>
          <w:szCs w:val="19"/>
        </w:rPr>
        <w:t>survey_lc_lu_special_remark_name</w:t>
      </w:r>
      <w:proofErr w:type="spellEnd"/>
      <w:r w:rsidRPr="00221C4D">
        <w:rPr>
          <w:szCs w:val="19"/>
        </w:rPr>
        <w:t>);</w:t>
      </w:r>
    </w:p>
    <w:p w14:paraId="7A9DD46A" w14:textId="77777777" w:rsidR="00221C4D" w:rsidRDefault="00221C4D" w:rsidP="00221C4D">
      <w:pPr>
        <w:spacing w:after="0"/>
        <w:rPr>
          <w:szCs w:val="19"/>
        </w:rPr>
      </w:pPr>
    </w:p>
    <w:p w14:paraId="58CA3076" w14:textId="3C241EFF" w:rsidR="00221C4D" w:rsidRDefault="00221C4D" w:rsidP="00B25F02">
      <w:pPr>
        <w:spacing w:after="0"/>
        <w:rPr>
          <w:szCs w:val="19"/>
        </w:rPr>
      </w:pPr>
      <w:r>
        <w:rPr>
          <w:szCs w:val="19"/>
        </w:rPr>
        <w:t>In particular:</w:t>
      </w:r>
    </w:p>
    <w:p w14:paraId="01CF4DD6" w14:textId="27E8DA7F" w:rsidR="00221C4D" w:rsidRDefault="00221C4D" w:rsidP="00221C4D">
      <w:pPr>
        <w:pStyle w:val="Paragrafoelenco"/>
        <w:numPr>
          <w:ilvl w:val="0"/>
          <w:numId w:val="38"/>
        </w:numPr>
        <w:spacing w:after="0"/>
        <w:rPr>
          <w:szCs w:val="19"/>
        </w:rPr>
      </w:pPr>
      <w:proofErr w:type="spellStart"/>
      <w:r>
        <w:rPr>
          <w:szCs w:val="19"/>
        </w:rPr>
        <w:t>in_ds_name</w:t>
      </w:r>
      <w:proofErr w:type="spellEnd"/>
      <w:r>
        <w:rPr>
          <w:szCs w:val="19"/>
        </w:rPr>
        <w:t>= name of the input data set</w:t>
      </w:r>
    </w:p>
    <w:p w14:paraId="2B13024B" w14:textId="5BE8248A" w:rsidR="00221C4D" w:rsidRDefault="00221C4D" w:rsidP="00221C4D">
      <w:pPr>
        <w:pStyle w:val="Paragrafoelenco"/>
        <w:numPr>
          <w:ilvl w:val="0"/>
          <w:numId w:val="38"/>
        </w:numPr>
        <w:spacing w:after="0"/>
        <w:rPr>
          <w:szCs w:val="19"/>
        </w:rPr>
      </w:pPr>
      <w:proofErr w:type="spellStart"/>
      <w:r>
        <w:rPr>
          <w:szCs w:val="19"/>
        </w:rPr>
        <w:t>out_ds_name</w:t>
      </w:r>
      <w:proofErr w:type="spellEnd"/>
      <w:r>
        <w:rPr>
          <w:szCs w:val="19"/>
        </w:rPr>
        <w:t>= name of the output data set</w:t>
      </w:r>
    </w:p>
    <w:p w14:paraId="73CE97FF" w14:textId="4B38A3DF" w:rsidR="009F3E9B" w:rsidRPr="00221C4D" w:rsidRDefault="009F3E9B" w:rsidP="00221C4D">
      <w:pPr>
        <w:pStyle w:val="Paragrafoelenco"/>
        <w:numPr>
          <w:ilvl w:val="0"/>
          <w:numId w:val="38"/>
        </w:numPr>
        <w:spacing w:after="0"/>
        <w:rPr>
          <w:szCs w:val="19"/>
        </w:rPr>
      </w:pPr>
      <w:r w:rsidRPr="00221C4D">
        <w:rPr>
          <w:szCs w:val="19"/>
        </w:rPr>
        <w:t xml:space="preserve">lc1_name, lu1_name, lc2_name, lu2_name, lc1_species_name, </w:t>
      </w:r>
      <w:proofErr w:type="spellStart"/>
      <w:r w:rsidRPr="00221C4D">
        <w:rPr>
          <w:szCs w:val="19"/>
        </w:rPr>
        <w:t>survey_area_size_</w:t>
      </w:r>
      <w:proofErr w:type="gramStart"/>
      <w:r w:rsidRPr="00221C4D">
        <w:rPr>
          <w:szCs w:val="19"/>
        </w:rPr>
        <w:t>name</w:t>
      </w:r>
      <w:proofErr w:type="spellEnd"/>
      <w:r>
        <w:rPr>
          <w:szCs w:val="19"/>
        </w:rPr>
        <w:t>,…</w:t>
      </w:r>
      <w:proofErr w:type="gramEnd"/>
      <w:r>
        <w:rPr>
          <w:szCs w:val="19"/>
        </w:rPr>
        <w:t>= name of the variables used for the evaluation.</w:t>
      </w:r>
    </w:p>
    <w:p w14:paraId="2720E49E" w14:textId="77777777" w:rsidR="009F3E9B" w:rsidRDefault="009F3E9B" w:rsidP="00B25F02">
      <w:pPr>
        <w:spacing w:after="0"/>
        <w:rPr>
          <w:szCs w:val="19"/>
        </w:rPr>
      </w:pPr>
    </w:p>
    <w:p w14:paraId="2249B052" w14:textId="11BA194B" w:rsidR="009F3E9B" w:rsidRDefault="009F3E9B" w:rsidP="00B25F02">
      <w:pPr>
        <w:spacing w:after="0"/>
        <w:rPr>
          <w:szCs w:val="19"/>
        </w:rPr>
      </w:pPr>
      <w:r>
        <w:rPr>
          <w:szCs w:val="19"/>
        </w:rPr>
        <w:t>For instance, to execute the procedure for the 2015 LUCAS survey, the call to the SAS macro procedure were done by:</w:t>
      </w:r>
    </w:p>
    <w:p w14:paraId="4C35B37D" w14:textId="77777777" w:rsidR="009F3E9B" w:rsidRDefault="009F3E9B" w:rsidP="009F3E9B">
      <w:pPr>
        <w:spacing w:after="0"/>
        <w:rPr>
          <w:szCs w:val="19"/>
        </w:rPr>
      </w:pPr>
    </w:p>
    <w:p w14:paraId="1AF4E5A6" w14:textId="0E6B7A0B" w:rsidR="009F3E9B" w:rsidRPr="009F3E9B" w:rsidRDefault="009F3E9B" w:rsidP="009F3E9B">
      <w:pPr>
        <w:spacing w:after="0"/>
        <w:rPr>
          <w:szCs w:val="19"/>
        </w:rPr>
      </w:pPr>
      <w:r w:rsidRPr="009F3E9B">
        <w:rPr>
          <w:szCs w:val="19"/>
        </w:rPr>
        <w:t>%</w:t>
      </w:r>
      <w:proofErr w:type="spellStart"/>
      <w:proofErr w:type="gramStart"/>
      <w:r w:rsidRPr="009F3E9B">
        <w:rPr>
          <w:szCs w:val="19"/>
        </w:rPr>
        <w:t>AddVariable</w:t>
      </w:r>
      <w:proofErr w:type="spellEnd"/>
      <w:r w:rsidRPr="009F3E9B">
        <w:rPr>
          <w:szCs w:val="19"/>
        </w:rPr>
        <w:t>(</w:t>
      </w:r>
      <w:proofErr w:type="gramEnd"/>
      <w:r w:rsidRPr="009F3E9B">
        <w:rPr>
          <w:szCs w:val="19"/>
        </w:rPr>
        <w:t>survey_2015_complete, survey_2015_final,</w:t>
      </w:r>
    </w:p>
    <w:p w14:paraId="401AE347" w14:textId="77777777" w:rsidR="009F3E9B" w:rsidRPr="009F3E9B" w:rsidRDefault="009F3E9B" w:rsidP="009F3E9B">
      <w:pPr>
        <w:spacing w:after="0"/>
        <w:rPr>
          <w:szCs w:val="19"/>
        </w:rPr>
      </w:pPr>
      <w:proofErr w:type="spellStart"/>
      <w:r w:rsidRPr="009F3E9B">
        <w:rPr>
          <w:szCs w:val="19"/>
        </w:rPr>
        <w:lastRenderedPageBreak/>
        <w:t>fao_class_name</w:t>
      </w:r>
      <w:proofErr w:type="spellEnd"/>
      <w:r w:rsidRPr="009F3E9B">
        <w:rPr>
          <w:szCs w:val="19"/>
        </w:rPr>
        <w:t xml:space="preserve">, </w:t>
      </w:r>
      <w:proofErr w:type="spellStart"/>
      <w:r w:rsidRPr="009F3E9B">
        <w:rPr>
          <w:szCs w:val="19"/>
        </w:rPr>
        <w:t>land_cover</w:t>
      </w:r>
      <w:proofErr w:type="spellEnd"/>
      <w:r w:rsidRPr="009F3E9B">
        <w:rPr>
          <w:szCs w:val="19"/>
        </w:rPr>
        <w:t xml:space="preserve">, </w:t>
      </w:r>
      <w:proofErr w:type="spellStart"/>
      <w:r w:rsidRPr="009F3E9B">
        <w:rPr>
          <w:szCs w:val="19"/>
        </w:rPr>
        <w:t>land_use</w:t>
      </w:r>
      <w:proofErr w:type="spellEnd"/>
      <w:r w:rsidRPr="009F3E9B">
        <w:rPr>
          <w:szCs w:val="19"/>
        </w:rPr>
        <w:t>, survey_lc2, survey_lu2,</w:t>
      </w:r>
    </w:p>
    <w:p w14:paraId="628DE9B1" w14:textId="77777777" w:rsidR="009F3E9B" w:rsidRPr="009F3E9B" w:rsidRDefault="009F3E9B" w:rsidP="009F3E9B">
      <w:pPr>
        <w:spacing w:after="0"/>
        <w:rPr>
          <w:szCs w:val="19"/>
        </w:rPr>
      </w:pPr>
      <w:r w:rsidRPr="009F3E9B">
        <w:rPr>
          <w:szCs w:val="19"/>
        </w:rPr>
        <w:t>survey_lc1_spec, SURVEY_AREA_SIZE, SURVEY_TREE_HEIGHT_SURVEY, SURVEY_FEATURE_WIDTH, SURVEY_LC_LU_SPECIAL_REMARK);</w:t>
      </w:r>
    </w:p>
    <w:p w14:paraId="67457367" w14:textId="77777777" w:rsidR="005732C3" w:rsidRDefault="005732C3">
      <w:pPr>
        <w:spacing w:after="0" w:line="240" w:lineRule="auto"/>
      </w:pPr>
    </w:p>
    <w:p w14:paraId="3EA80672" w14:textId="77777777" w:rsidR="005732C3" w:rsidRDefault="005732C3">
      <w:pPr>
        <w:spacing w:after="0" w:line="240" w:lineRule="auto"/>
        <w:rPr>
          <w:rFonts w:ascii="_GOPA TheSans Light" w:eastAsia="Times New Roman" w:hAnsi="_GOPA TheSans Light"/>
          <w:b/>
          <w:bCs/>
          <w:color w:val="DC9300"/>
          <w:sz w:val="32"/>
          <w:szCs w:val="20"/>
        </w:rPr>
      </w:pPr>
      <w:r>
        <w:br w:type="page"/>
      </w:r>
    </w:p>
    <w:p w14:paraId="71BE36B3" w14:textId="6ABCBA22" w:rsidR="005732C3" w:rsidRPr="004A4952" w:rsidRDefault="005732C3" w:rsidP="005732C3">
      <w:pPr>
        <w:pStyle w:val="ZExecutiveSummary"/>
      </w:pPr>
      <w:r w:rsidRPr="004A4952">
        <w:lastRenderedPageBreak/>
        <w:t xml:space="preserve">Annex </w:t>
      </w:r>
      <w:r>
        <w:t>2</w:t>
      </w:r>
    </w:p>
    <w:p w14:paraId="29456F5C" w14:textId="77777777" w:rsidR="005732C3" w:rsidRPr="004A4952" w:rsidRDefault="005732C3" w:rsidP="005732C3">
      <w:pPr>
        <w:jc w:val="right"/>
        <w:rPr>
          <w:sz w:val="26"/>
        </w:rPr>
      </w:pPr>
    </w:p>
    <w:p w14:paraId="67CDD97D" w14:textId="03972330" w:rsidR="005732C3" w:rsidRDefault="005732C3" w:rsidP="005732C3">
      <w:pPr>
        <w:rPr>
          <w:b/>
          <w:sz w:val="26"/>
        </w:rPr>
      </w:pPr>
      <w:r>
        <w:rPr>
          <w:b/>
          <w:sz w:val="26"/>
        </w:rPr>
        <w:t>Technical execution flow</w:t>
      </w:r>
    </w:p>
    <w:p w14:paraId="19442413" w14:textId="77777777" w:rsidR="005732C3" w:rsidRDefault="005732C3" w:rsidP="005732C3">
      <w:pPr>
        <w:spacing w:after="0" w:line="240" w:lineRule="auto"/>
        <w:rPr>
          <w:bCs/>
          <w:szCs w:val="19"/>
        </w:rPr>
      </w:pPr>
    </w:p>
    <w:p w14:paraId="3A8BBFEE" w14:textId="6486D14F" w:rsidR="005732C3" w:rsidRDefault="005732C3" w:rsidP="005732C3">
      <w:pPr>
        <w:spacing w:after="0" w:line="240" w:lineRule="auto"/>
        <w:rPr>
          <w:bCs/>
          <w:szCs w:val="19"/>
        </w:rPr>
      </w:pPr>
      <w:r>
        <w:rPr>
          <w:bCs/>
          <w:szCs w:val="19"/>
        </w:rPr>
        <w:t>The execution flow referred to a generic LUCAS survey considered the following steps:</w:t>
      </w:r>
    </w:p>
    <w:p w14:paraId="2318BC7C" w14:textId="03C092B5" w:rsidR="005732C3" w:rsidRDefault="005732C3" w:rsidP="005732C3">
      <w:pPr>
        <w:pStyle w:val="Paragrafoelenco"/>
        <w:numPr>
          <w:ilvl w:val="0"/>
          <w:numId w:val="39"/>
        </w:numPr>
        <w:spacing w:after="0" w:line="240" w:lineRule="auto"/>
        <w:rPr>
          <w:bCs/>
          <w:szCs w:val="19"/>
        </w:rPr>
      </w:pPr>
      <w:r>
        <w:rPr>
          <w:bCs/>
          <w:szCs w:val="19"/>
        </w:rPr>
        <w:t>read of the LUCAS data (from a CSV file) in a SAS data set (this step permits, also, to have compatible variable names between the different years);</w:t>
      </w:r>
    </w:p>
    <w:p w14:paraId="5CF3CBEB" w14:textId="28A115BE" w:rsidR="005732C3" w:rsidRDefault="005732C3" w:rsidP="005732C3">
      <w:pPr>
        <w:pStyle w:val="Paragrafoelenco"/>
        <w:numPr>
          <w:ilvl w:val="0"/>
          <w:numId w:val="39"/>
        </w:numPr>
        <w:spacing w:after="0" w:line="240" w:lineRule="auto"/>
        <w:rPr>
          <w:bCs/>
          <w:szCs w:val="19"/>
        </w:rPr>
      </w:pPr>
      <w:r>
        <w:rPr>
          <w:bCs/>
          <w:szCs w:val="19"/>
        </w:rPr>
        <w:t>addition/deletion of some PI points</w:t>
      </w:r>
    </w:p>
    <w:p w14:paraId="46CBE8FF" w14:textId="1715718D" w:rsidR="005732C3" w:rsidRDefault="005732C3" w:rsidP="005732C3">
      <w:pPr>
        <w:pStyle w:val="Paragrafoelenco"/>
        <w:numPr>
          <w:ilvl w:val="1"/>
          <w:numId w:val="39"/>
        </w:numPr>
        <w:spacing w:after="0" w:line="240" w:lineRule="auto"/>
        <w:rPr>
          <w:bCs/>
          <w:szCs w:val="19"/>
        </w:rPr>
      </w:pPr>
      <w:r>
        <w:rPr>
          <w:bCs/>
          <w:szCs w:val="19"/>
        </w:rPr>
        <w:t>addition of PI points for the 2009 or the 2012 surveys derived from those of 2015 (to compensate the “not eligible” points specific of these surveys)</w:t>
      </w:r>
    </w:p>
    <w:p w14:paraId="2CB1EE23" w14:textId="33EB244D" w:rsidR="005732C3" w:rsidRDefault="005732C3" w:rsidP="005732C3">
      <w:pPr>
        <w:pStyle w:val="Paragrafoelenco"/>
        <w:numPr>
          <w:ilvl w:val="1"/>
          <w:numId w:val="39"/>
        </w:numPr>
        <w:spacing w:after="0" w:line="240" w:lineRule="auto"/>
        <w:rPr>
          <w:bCs/>
          <w:szCs w:val="19"/>
        </w:rPr>
      </w:pPr>
      <w:r>
        <w:rPr>
          <w:bCs/>
          <w:szCs w:val="19"/>
        </w:rPr>
        <w:t>deletion of some PI points for the 2015 survey</w:t>
      </w:r>
    </w:p>
    <w:p w14:paraId="6AD51550" w14:textId="77777777" w:rsidR="005732C3" w:rsidRDefault="005732C3" w:rsidP="005732C3">
      <w:pPr>
        <w:pStyle w:val="Paragrafoelenco"/>
        <w:numPr>
          <w:ilvl w:val="0"/>
          <w:numId w:val="39"/>
        </w:numPr>
        <w:spacing w:after="0" w:line="240" w:lineRule="auto"/>
        <w:rPr>
          <w:bCs/>
          <w:szCs w:val="19"/>
        </w:rPr>
      </w:pPr>
      <w:r>
        <w:rPr>
          <w:bCs/>
          <w:szCs w:val="19"/>
        </w:rPr>
        <w:t xml:space="preserve">deletion of the points in the following conditions: </w:t>
      </w:r>
    </w:p>
    <w:p w14:paraId="3E06D83A" w14:textId="673D360B" w:rsidR="005732C3" w:rsidRDefault="005732C3" w:rsidP="005732C3">
      <w:pPr>
        <w:pStyle w:val="Paragrafoelenco"/>
        <w:numPr>
          <w:ilvl w:val="1"/>
          <w:numId w:val="39"/>
        </w:numPr>
        <w:spacing w:after="0" w:line="240" w:lineRule="auto"/>
        <w:rPr>
          <w:bCs/>
          <w:szCs w:val="19"/>
        </w:rPr>
      </w:pPr>
      <w:r>
        <w:rPr>
          <w:bCs/>
          <w:szCs w:val="19"/>
        </w:rPr>
        <w:t xml:space="preserve">LC1 </w:t>
      </w:r>
      <w:r w:rsidR="002D670E">
        <w:rPr>
          <w:bCs/>
          <w:szCs w:val="19"/>
        </w:rPr>
        <w:t>missing or equals to 8</w:t>
      </w:r>
    </w:p>
    <w:p w14:paraId="324F2747" w14:textId="2E36AF33" w:rsidR="002D670E" w:rsidRDefault="002D670E" w:rsidP="005732C3">
      <w:pPr>
        <w:pStyle w:val="Paragrafoelenco"/>
        <w:numPr>
          <w:ilvl w:val="1"/>
          <w:numId w:val="39"/>
        </w:numPr>
        <w:spacing w:after="0" w:line="240" w:lineRule="auto"/>
        <w:rPr>
          <w:bCs/>
          <w:szCs w:val="19"/>
        </w:rPr>
      </w:pPr>
      <w:r>
        <w:rPr>
          <w:bCs/>
          <w:szCs w:val="19"/>
        </w:rPr>
        <w:t>LC1 equals to G30 (transitional water)</w:t>
      </w:r>
    </w:p>
    <w:p w14:paraId="02EBF559" w14:textId="6F66C1ED" w:rsidR="002D670E" w:rsidRDefault="002D670E" w:rsidP="005732C3">
      <w:pPr>
        <w:pStyle w:val="Paragrafoelenco"/>
        <w:numPr>
          <w:ilvl w:val="1"/>
          <w:numId w:val="39"/>
        </w:numPr>
        <w:spacing w:after="0" w:line="240" w:lineRule="auto"/>
        <w:rPr>
          <w:bCs/>
          <w:szCs w:val="19"/>
        </w:rPr>
      </w:pPr>
      <w:r>
        <w:rPr>
          <w:bCs/>
          <w:szCs w:val="19"/>
        </w:rPr>
        <w:t>LU1 missing o equals to 8</w:t>
      </w:r>
    </w:p>
    <w:p w14:paraId="544F8E56" w14:textId="7695579D" w:rsidR="002D670E" w:rsidRDefault="002D670E" w:rsidP="005732C3">
      <w:pPr>
        <w:pStyle w:val="Paragrafoelenco"/>
        <w:numPr>
          <w:ilvl w:val="0"/>
          <w:numId w:val="39"/>
        </w:numPr>
        <w:spacing w:after="0" w:line="240" w:lineRule="auto"/>
        <w:rPr>
          <w:bCs/>
          <w:szCs w:val="19"/>
        </w:rPr>
      </w:pPr>
      <w:r>
        <w:rPr>
          <w:bCs/>
          <w:szCs w:val="19"/>
        </w:rPr>
        <w:t>addition of the FAO forestry classification variable</w:t>
      </w:r>
    </w:p>
    <w:p w14:paraId="5A4F2AEE" w14:textId="1FE0EC17" w:rsidR="002D670E" w:rsidRDefault="002D670E" w:rsidP="005732C3">
      <w:pPr>
        <w:pStyle w:val="Paragrafoelenco"/>
        <w:numPr>
          <w:ilvl w:val="0"/>
          <w:numId w:val="39"/>
        </w:numPr>
        <w:spacing w:after="0" w:line="240" w:lineRule="auto"/>
        <w:rPr>
          <w:bCs/>
          <w:szCs w:val="19"/>
        </w:rPr>
      </w:pPr>
      <w:r>
        <w:rPr>
          <w:bCs/>
          <w:szCs w:val="19"/>
        </w:rPr>
        <w:t>deletion of some points referred to points belonging to NUTS2, NUTS1 or NUTS0 not to be evaluated in the specific LUCAS survey:</w:t>
      </w:r>
    </w:p>
    <w:p w14:paraId="45B4FB86" w14:textId="26C8DE79" w:rsidR="002D670E" w:rsidRPr="000B472E" w:rsidRDefault="002D670E" w:rsidP="002D670E">
      <w:pPr>
        <w:pStyle w:val="Paragrafoelenco"/>
        <w:numPr>
          <w:ilvl w:val="1"/>
          <w:numId w:val="39"/>
        </w:numPr>
        <w:spacing w:after="0" w:line="240" w:lineRule="auto"/>
        <w:rPr>
          <w:bCs/>
          <w:szCs w:val="19"/>
          <w:lang w:val="de-DE"/>
        </w:rPr>
      </w:pPr>
      <w:r w:rsidRPr="000B472E">
        <w:rPr>
          <w:bCs/>
          <w:szCs w:val="19"/>
          <w:lang w:val="de-DE"/>
        </w:rPr>
        <w:t>2009: EL22, EL41, EL42, ES53, ES63, ES64, ES70, PT20, PT30, FI20, FR9, BG, HR, CY, MT, RO</w:t>
      </w:r>
    </w:p>
    <w:p w14:paraId="030B9968" w14:textId="45CE7EAF" w:rsidR="002D670E" w:rsidRPr="000B472E" w:rsidRDefault="002D670E" w:rsidP="002D670E">
      <w:pPr>
        <w:pStyle w:val="Paragrafoelenco"/>
        <w:numPr>
          <w:ilvl w:val="1"/>
          <w:numId w:val="39"/>
        </w:numPr>
        <w:spacing w:after="0" w:line="240" w:lineRule="auto"/>
        <w:rPr>
          <w:bCs/>
          <w:szCs w:val="19"/>
          <w:lang w:val="de-DE"/>
        </w:rPr>
      </w:pPr>
      <w:r w:rsidRPr="000B472E">
        <w:rPr>
          <w:bCs/>
          <w:szCs w:val="19"/>
          <w:lang w:val="de-DE"/>
        </w:rPr>
        <w:t>2012: ES63, ES64, ES70, PT20, PT30, FR9, HR</w:t>
      </w:r>
    </w:p>
    <w:p w14:paraId="1DDECC87" w14:textId="521608E9" w:rsidR="002D670E" w:rsidRPr="000B472E" w:rsidRDefault="002D670E" w:rsidP="002D670E">
      <w:pPr>
        <w:pStyle w:val="Paragrafoelenco"/>
        <w:numPr>
          <w:ilvl w:val="1"/>
          <w:numId w:val="39"/>
        </w:numPr>
        <w:spacing w:after="0" w:line="240" w:lineRule="auto"/>
        <w:rPr>
          <w:bCs/>
          <w:szCs w:val="19"/>
          <w:lang w:val="de-DE"/>
        </w:rPr>
      </w:pPr>
      <w:r w:rsidRPr="000B472E">
        <w:rPr>
          <w:bCs/>
          <w:szCs w:val="19"/>
          <w:lang w:val="de-DE"/>
        </w:rPr>
        <w:t>2015: ES63, ES64, ES70, PT20, PT30, FR9</w:t>
      </w:r>
    </w:p>
    <w:p w14:paraId="3260B94C" w14:textId="77253509" w:rsidR="002D670E" w:rsidRPr="000B472E" w:rsidRDefault="002D670E" w:rsidP="002D670E">
      <w:pPr>
        <w:pStyle w:val="Paragrafoelenco"/>
        <w:numPr>
          <w:ilvl w:val="1"/>
          <w:numId w:val="39"/>
        </w:numPr>
        <w:spacing w:after="0" w:line="240" w:lineRule="auto"/>
        <w:rPr>
          <w:bCs/>
          <w:szCs w:val="19"/>
          <w:lang w:val="de-DE"/>
        </w:rPr>
      </w:pPr>
      <w:r w:rsidRPr="000B472E">
        <w:rPr>
          <w:bCs/>
          <w:szCs w:val="19"/>
          <w:lang w:val="de-DE"/>
        </w:rPr>
        <w:t>2018: ES63, ES64, ES70, PT20, PT30, FR9</w:t>
      </w:r>
    </w:p>
    <w:p w14:paraId="69ACD5ED" w14:textId="36CBA099" w:rsidR="005732C3" w:rsidRDefault="002D670E" w:rsidP="005732C3">
      <w:pPr>
        <w:pStyle w:val="Paragrafoelenco"/>
        <w:numPr>
          <w:ilvl w:val="0"/>
          <w:numId w:val="39"/>
        </w:numPr>
        <w:spacing w:after="0" w:line="240" w:lineRule="auto"/>
        <w:rPr>
          <w:bCs/>
          <w:szCs w:val="19"/>
        </w:rPr>
      </w:pPr>
      <w:r>
        <w:rPr>
          <w:bCs/>
          <w:szCs w:val="19"/>
        </w:rPr>
        <w:t>evaluation of the preliminary weight</w:t>
      </w:r>
    </w:p>
    <w:p w14:paraId="3CDCD896" w14:textId="608261FA" w:rsidR="002D670E" w:rsidRDefault="002D670E" w:rsidP="002D670E">
      <w:pPr>
        <w:pStyle w:val="Paragrafoelenco"/>
        <w:numPr>
          <w:ilvl w:val="1"/>
          <w:numId w:val="39"/>
        </w:numPr>
        <w:spacing w:after="0" w:line="240" w:lineRule="auto"/>
        <w:rPr>
          <w:bCs/>
          <w:szCs w:val="19"/>
        </w:rPr>
      </w:pPr>
      <w:r>
        <w:rPr>
          <w:bCs/>
          <w:szCs w:val="19"/>
        </w:rPr>
        <w:t>2009, 2012 and 2015: given by considering the NUTS2 and the STR05 variables (so that the weight for each record permits to reproduce the distribution of the two variables for each survey)</w:t>
      </w:r>
    </w:p>
    <w:p w14:paraId="04F58D10" w14:textId="034BAC0C" w:rsidR="002D670E" w:rsidRDefault="002D670E" w:rsidP="002D670E">
      <w:pPr>
        <w:pStyle w:val="Paragrafoelenco"/>
        <w:numPr>
          <w:ilvl w:val="1"/>
          <w:numId w:val="39"/>
        </w:numPr>
        <w:spacing w:after="0" w:line="240" w:lineRule="auto"/>
        <w:rPr>
          <w:bCs/>
          <w:szCs w:val="19"/>
        </w:rPr>
      </w:pPr>
      <w:r>
        <w:rPr>
          <w:bCs/>
          <w:szCs w:val="19"/>
        </w:rPr>
        <w:t xml:space="preserve">2018: already evaluated when the </w:t>
      </w:r>
      <w:r w:rsidR="00CB504E">
        <w:rPr>
          <w:bCs/>
          <w:szCs w:val="19"/>
        </w:rPr>
        <w:t>sample was extracted</w:t>
      </w:r>
    </w:p>
    <w:p w14:paraId="60F531EE" w14:textId="1EEEE969" w:rsidR="002D670E" w:rsidRPr="005732C3" w:rsidRDefault="002D670E" w:rsidP="005732C3">
      <w:pPr>
        <w:pStyle w:val="Paragrafoelenco"/>
        <w:numPr>
          <w:ilvl w:val="0"/>
          <w:numId w:val="39"/>
        </w:numPr>
        <w:spacing w:after="0" w:line="240" w:lineRule="auto"/>
        <w:rPr>
          <w:bCs/>
          <w:szCs w:val="19"/>
        </w:rPr>
      </w:pPr>
      <w:r>
        <w:rPr>
          <w:bCs/>
          <w:szCs w:val="19"/>
        </w:rPr>
        <w:t>final calibration of each survey</w:t>
      </w:r>
    </w:p>
    <w:p w14:paraId="6EE3C206" w14:textId="77777777" w:rsidR="003E1957" w:rsidRDefault="003E1957" w:rsidP="005732C3">
      <w:pPr>
        <w:spacing w:after="0" w:line="240" w:lineRule="auto"/>
        <w:rPr>
          <w:bCs/>
        </w:rPr>
      </w:pPr>
    </w:p>
    <w:p w14:paraId="5E946D4D" w14:textId="77777777" w:rsidR="003E1957" w:rsidRDefault="003E1957">
      <w:pPr>
        <w:spacing w:after="0" w:line="240" w:lineRule="auto"/>
        <w:rPr>
          <w:rFonts w:ascii="_GOPA TheSans Light" w:eastAsia="Times New Roman" w:hAnsi="_GOPA TheSans Light"/>
          <w:b/>
          <w:bCs/>
          <w:color w:val="DC9300"/>
          <w:sz w:val="32"/>
          <w:szCs w:val="20"/>
        </w:rPr>
      </w:pPr>
      <w:r>
        <w:br w:type="page"/>
      </w:r>
    </w:p>
    <w:p w14:paraId="107CCB90" w14:textId="16C354AF" w:rsidR="003E1957" w:rsidRPr="004A4952" w:rsidRDefault="003E1957" w:rsidP="003E1957">
      <w:pPr>
        <w:pStyle w:val="ZExecutiveSummary"/>
      </w:pPr>
      <w:r w:rsidRPr="004A4952">
        <w:lastRenderedPageBreak/>
        <w:t xml:space="preserve">Annex </w:t>
      </w:r>
      <w:r>
        <w:t>3</w:t>
      </w:r>
    </w:p>
    <w:p w14:paraId="1E9A1507" w14:textId="77777777" w:rsidR="003E1957" w:rsidRPr="004A4952" w:rsidRDefault="003E1957" w:rsidP="003E1957">
      <w:pPr>
        <w:jc w:val="right"/>
        <w:rPr>
          <w:sz w:val="26"/>
        </w:rPr>
      </w:pPr>
    </w:p>
    <w:p w14:paraId="18256C7C" w14:textId="2915B58D" w:rsidR="003E1957" w:rsidRDefault="003E1957" w:rsidP="003E1957">
      <w:pPr>
        <w:rPr>
          <w:b/>
          <w:sz w:val="26"/>
        </w:rPr>
      </w:pPr>
      <w:r>
        <w:rPr>
          <w:b/>
          <w:sz w:val="26"/>
        </w:rPr>
        <w:t>Details on SAS scripts</w:t>
      </w:r>
    </w:p>
    <w:p w14:paraId="6EBF9AB3" w14:textId="77777777" w:rsidR="003E1957" w:rsidRDefault="003E1957" w:rsidP="003E1957">
      <w:pPr>
        <w:spacing w:after="0" w:line="240" w:lineRule="auto"/>
        <w:rPr>
          <w:bCs/>
          <w:szCs w:val="19"/>
        </w:rPr>
      </w:pPr>
    </w:p>
    <w:p w14:paraId="479EB412" w14:textId="143ADEE9" w:rsidR="003E1957" w:rsidRDefault="004063DA" w:rsidP="003E1957">
      <w:pPr>
        <w:spacing w:after="0" w:line="240" w:lineRule="auto"/>
        <w:rPr>
          <w:bCs/>
          <w:szCs w:val="19"/>
        </w:rPr>
      </w:pPr>
      <w:r>
        <w:rPr>
          <w:bCs/>
          <w:szCs w:val="19"/>
        </w:rPr>
        <w:t xml:space="preserve">The SAS scripts used to </w:t>
      </w:r>
      <w:r w:rsidR="00D751FB">
        <w:rPr>
          <w:bCs/>
          <w:szCs w:val="19"/>
        </w:rPr>
        <w:t>treat</w:t>
      </w:r>
      <w:r>
        <w:rPr>
          <w:bCs/>
          <w:szCs w:val="19"/>
        </w:rPr>
        <w:t xml:space="preserve"> each LUCAS survey were organized as a series of “macro</w:t>
      </w:r>
      <w:r w:rsidR="00D751FB">
        <w:rPr>
          <w:bCs/>
          <w:szCs w:val="19"/>
        </w:rPr>
        <w:t>s</w:t>
      </w:r>
      <w:r>
        <w:rPr>
          <w:bCs/>
          <w:szCs w:val="19"/>
        </w:rPr>
        <w:t>” to be executed according to the specific needs</w:t>
      </w:r>
      <w:r w:rsidR="00D81AF5">
        <w:rPr>
          <w:bCs/>
          <w:szCs w:val="19"/>
        </w:rPr>
        <w:t xml:space="preserve"> and in order to easily implement the technical execution flow that was previously described.</w:t>
      </w:r>
    </w:p>
    <w:p w14:paraId="6F07B470" w14:textId="2CF74CAE" w:rsidR="00D81AF5" w:rsidRDefault="00E25A91" w:rsidP="003E1957">
      <w:pPr>
        <w:spacing w:after="0" w:line="240" w:lineRule="auto"/>
        <w:rPr>
          <w:bCs/>
          <w:szCs w:val="19"/>
        </w:rPr>
      </w:pPr>
      <w:r>
        <w:rPr>
          <w:bCs/>
          <w:szCs w:val="19"/>
        </w:rPr>
        <w:t xml:space="preserve">In particular the main procedures </w:t>
      </w:r>
      <w:r w:rsidR="00D751FB">
        <w:rPr>
          <w:bCs/>
          <w:szCs w:val="19"/>
        </w:rPr>
        <w:t>are</w:t>
      </w:r>
      <w:r>
        <w:rPr>
          <w:bCs/>
          <w:szCs w:val="19"/>
        </w:rPr>
        <w:t>:</w:t>
      </w:r>
    </w:p>
    <w:p w14:paraId="2C25DEE3" w14:textId="6B8F9714" w:rsidR="00E25A91" w:rsidRDefault="00E25A91" w:rsidP="00E25A91">
      <w:pPr>
        <w:pStyle w:val="Paragrafoelenco"/>
        <w:numPr>
          <w:ilvl w:val="0"/>
          <w:numId w:val="40"/>
        </w:numPr>
        <w:spacing w:after="0" w:line="240" w:lineRule="auto"/>
        <w:rPr>
          <w:bCs/>
          <w:szCs w:val="19"/>
        </w:rPr>
      </w:pPr>
      <w:proofErr w:type="spellStart"/>
      <w:r>
        <w:rPr>
          <w:bCs/>
          <w:szCs w:val="19"/>
        </w:rPr>
        <w:t>Macro_read_xxxx.sas</w:t>
      </w:r>
      <w:proofErr w:type="spellEnd"/>
      <w:r>
        <w:rPr>
          <w:bCs/>
          <w:szCs w:val="19"/>
        </w:rPr>
        <w:t xml:space="preserve">, where </w:t>
      </w:r>
      <w:proofErr w:type="spellStart"/>
      <w:r>
        <w:rPr>
          <w:bCs/>
          <w:szCs w:val="19"/>
        </w:rPr>
        <w:t>xxxx</w:t>
      </w:r>
      <w:proofErr w:type="spellEnd"/>
      <w:r>
        <w:rPr>
          <w:bCs/>
          <w:szCs w:val="19"/>
        </w:rPr>
        <w:t xml:space="preserve"> could be 2009 or 2012 or 2015 or 2018: this macro</w:t>
      </w:r>
      <w:r w:rsidR="00D751FB">
        <w:rPr>
          <w:bCs/>
          <w:szCs w:val="19"/>
        </w:rPr>
        <w:t xml:space="preserve"> read the original CSV files, changing the name of the fields to ensure their compatibility between the years;</w:t>
      </w:r>
    </w:p>
    <w:p w14:paraId="7EA3B992" w14:textId="2D213088" w:rsidR="00D751FB" w:rsidRDefault="00D751FB" w:rsidP="00E25A91">
      <w:pPr>
        <w:pStyle w:val="Paragrafoelenco"/>
        <w:numPr>
          <w:ilvl w:val="0"/>
          <w:numId w:val="40"/>
        </w:numPr>
        <w:spacing w:after="0" w:line="240" w:lineRule="auto"/>
        <w:rPr>
          <w:bCs/>
          <w:szCs w:val="19"/>
        </w:rPr>
      </w:pPr>
      <w:proofErr w:type="spellStart"/>
      <w:r>
        <w:rPr>
          <w:bCs/>
          <w:szCs w:val="19"/>
        </w:rPr>
        <w:t>Macro_read_PI.sas</w:t>
      </w:r>
      <w:proofErr w:type="spellEnd"/>
      <w:r>
        <w:rPr>
          <w:bCs/>
          <w:szCs w:val="19"/>
        </w:rPr>
        <w:t>, used to read the list of PI points to be extracted from the 2015 survey and added to the 2009 and 2012 surveys;</w:t>
      </w:r>
    </w:p>
    <w:p w14:paraId="6D4F96F0" w14:textId="317F7681" w:rsidR="00D751FB" w:rsidRDefault="00D751FB" w:rsidP="00E25A91">
      <w:pPr>
        <w:pStyle w:val="Paragrafoelenco"/>
        <w:numPr>
          <w:ilvl w:val="0"/>
          <w:numId w:val="40"/>
        </w:numPr>
        <w:spacing w:after="0" w:line="240" w:lineRule="auto"/>
        <w:rPr>
          <w:bCs/>
          <w:szCs w:val="19"/>
        </w:rPr>
      </w:pPr>
      <w:proofErr w:type="spellStart"/>
      <w:r>
        <w:rPr>
          <w:bCs/>
          <w:szCs w:val="19"/>
        </w:rPr>
        <w:t>Macro_FAO.sas</w:t>
      </w:r>
      <w:proofErr w:type="spellEnd"/>
      <w:r>
        <w:rPr>
          <w:bCs/>
          <w:szCs w:val="19"/>
        </w:rPr>
        <w:t>: used to add the FAO classification variable to each LUCAS record;</w:t>
      </w:r>
    </w:p>
    <w:p w14:paraId="01F1F853" w14:textId="4BBCCEF6" w:rsidR="00D751FB" w:rsidRDefault="00D751FB" w:rsidP="00E25A91">
      <w:pPr>
        <w:pStyle w:val="Paragrafoelenco"/>
        <w:numPr>
          <w:ilvl w:val="0"/>
          <w:numId w:val="40"/>
        </w:numPr>
        <w:spacing w:after="0" w:line="240" w:lineRule="auto"/>
        <w:rPr>
          <w:bCs/>
          <w:szCs w:val="19"/>
        </w:rPr>
      </w:pPr>
      <w:r>
        <w:rPr>
          <w:bCs/>
          <w:szCs w:val="19"/>
        </w:rPr>
        <w:t>M</w:t>
      </w:r>
      <w:r w:rsidRPr="00D751FB">
        <w:rPr>
          <w:bCs/>
          <w:szCs w:val="19"/>
        </w:rPr>
        <w:t>ACRO_Read_Master_2019.sas</w:t>
      </w:r>
      <w:r>
        <w:rPr>
          <w:bCs/>
          <w:szCs w:val="19"/>
        </w:rPr>
        <w:t>: reads the Master 2019 data set.</w:t>
      </w:r>
    </w:p>
    <w:p w14:paraId="255C7DD9" w14:textId="63BCE307" w:rsidR="00D751FB" w:rsidRDefault="00A84490" w:rsidP="00D751FB">
      <w:pPr>
        <w:spacing w:after="0" w:line="240" w:lineRule="auto"/>
        <w:rPr>
          <w:bCs/>
          <w:szCs w:val="19"/>
        </w:rPr>
      </w:pPr>
      <w:r>
        <w:rPr>
          <w:bCs/>
          <w:szCs w:val="19"/>
        </w:rPr>
        <w:t>The use of these macros is done to obtain a suitable ASCII data set (with fields separated by TABs), to be used as input to the R calibration and estimation procedures.</w:t>
      </w:r>
    </w:p>
    <w:p w14:paraId="605E640D" w14:textId="05AB961D" w:rsidR="00A84490" w:rsidRDefault="00A84490" w:rsidP="00D751FB">
      <w:pPr>
        <w:spacing w:after="0" w:line="240" w:lineRule="auto"/>
        <w:rPr>
          <w:bCs/>
          <w:szCs w:val="19"/>
        </w:rPr>
      </w:pPr>
      <w:r>
        <w:rPr>
          <w:bCs/>
          <w:szCs w:val="19"/>
        </w:rPr>
        <w:t>Each survey is treated by a “SAS main script” that manages all the appropriate steps for each LUCAS survey; these are:</w:t>
      </w:r>
    </w:p>
    <w:p w14:paraId="186AE025" w14:textId="03C1DCE5" w:rsidR="00A84490" w:rsidRDefault="00A84490" w:rsidP="00A84490">
      <w:pPr>
        <w:pStyle w:val="Paragrafoelenco"/>
        <w:numPr>
          <w:ilvl w:val="0"/>
          <w:numId w:val="41"/>
        </w:numPr>
        <w:spacing w:after="0" w:line="240" w:lineRule="auto"/>
        <w:rPr>
          <w:bCs/>
          <w:szCs w:val="19"/>
        </w:rPr>
      </w:pPr>
      <w:r>
        <w:rPr>
          <w:bCs/>
          <w:szCs w:val="19"/>
        </w:rPr>
        <w:t>create_2009.sas: to read the 2009 original data and to create the input data set for the R procedures;</w:t>
      </w:r>
    </w:p>
    <w:p w14:paraId="3F43EC2C" w14:textId="667F16D0" w:rsidR="00A84490" w:rsidRDefault="00A84490" w:rsidP="00A84490">
      <w:pPr>
        <w:pStyle w:val="Paragrafoelenco"/>
        <w:numPr>
          <w:ilvl w:val="0"/>
          <w:numId w:val="41"/>
        </w:numPr>
        <w:spacing w:after="0" w:line="240" w:lineRule="auto"/>
        <w:rPr>
          <w:bCs/>
          <w:szCs w:val="19"/>
        </w:rPr>
      </w:pPr>
      <w:r>
        <w:rPr>
          <w:bCs/>
          <w:szCs w:val="19"/>
        </w:rPr>
        <w:t>create_2012.sas: to read the 2012 original data and to create the input data set for the R procedures;</w:t>
      </w:r>
    </w:p>
    <w:p w14:paraId="025CA00E" w14:textId="2115B62A" w:rsidR="00A84490" w:rsidRDefault="00A84490" w:rsidP="00A84490">
      <w:pPr>
        <w:pStyle w:val="Paragrafoelenco"/>
        <w:numPr>
          <w:ilvl w:val="0"/>
          <w:numId w:val="41"/>
        </w:numPr>
        <w:spacing w:after="0" w:line="240" w:lineRule="auto"/>
        <w:rPr>
          <w:bCs/>
          <w:szCs w:val="19"/>
        </w:rPr>
      </w:pPr>
      <w:r>
        <w:rPr>
          <w:bCs/>
          <w:szCs w:val="19"/>
        </w:rPr>
        <w:t>create_2015.sas: to read the 2015 original data and to create the input data set for the R procedures;</w:t>
      </w:r>
    </w:p>
    <w:p w14:paraId="4FC92483" w14:textId="77F203DA" w:rsidR="00A84490" w:rsidRDefault="00A84490" w:rsidP="00A84490">
      <w:pPr>
        <w:pStyle w:val="Paragrafoelenco"/>
        <w:numPr>
          <w:ilvl w:val="0"/>
          <w:numId w:val="41"/>
        </w:numPr>
        <w:spacing w:after="0" w:line="240" w:lineRule="auto"/>
        <w:rPr>
          <w:bCs/>
          <w:szCs w:val="19"/>
        </w:rPr>
      </w:pPr>
      <w:r>
        <w:rPr>
          <w:bCs/>
          <w:szCs w:val="19"/>
        </w:rPr>
        <w:t>create_2018.sas: to read the 2018 original data and to create the input data set for the R procedures.</w:t>
      </w:r>
    </w:p>
    <w:p w14:paraId="1A8ABE6E" w14:textId="5291A2BB" w:rsidR="00A84490" w:rsidRDefault="00A84490" w:rsidP="00A84490">
      <w:pPr>
        <w:spacing w:after="0" w:line="240" w:lineRule="auto"/>
        <w:rPr>
          <w:bCs/>
          <w:szCs w:val="19"/>
        </w:rPr>
      </w:pPr>
    </w:p>
    <w:p w14:paraId="5AB4CEE0" w14:textId="20C33161" w:rsidR="00A84490" w:rsidRDefault="00A84490" w:rsidP="00A84490">
      <w:pPr>
        <w:spacing w:after="0" w:line="240" w:lineRule="auto"/>
        <w:rPr>
          <w:bCs/>
          <w:szCs w:val="19"/>
        </w:rPr>
      </w:pPr>
      <w:r>
        <w:rPr>
          <w:bCs/>
          <w:szCs w:val="19"/>
        </w:rPr>
        <w:t>At the beginning of each “SAS main script” there are the paths of the files that were used. The export of the resulting TSV file should be done manually.</w:t>
      </w:r>
    </w:p>
    <w:p w14:paraId="7B4A0B6F" w14:textId="77777777" w:rsidR="00A84490" w:rsidRPr="00A84490" w:rsidRDefault="00A84490" w:rsidP="00A84490">
      <w:pPr>
        <w:spacing w:after="0" w:line="240" w:lineRule="auto"/>
        <w:rPr>
          <w:bCs/>
          <w:szCs w:val="19"/>
        </w:rPr>
      </w:pPr>
    </w:p>
    <w:p w14:paraId="69B04A20" w14:textId="464C0EE2" w:rsidR="009F3E9B" w:rsidRPr="005732C3" w:rsidRDefault="009F3E9B" w:rsidP="005732C3">
      <w:pPr>
        <w:spacing w:after="0" w:line="240" w:lineRule="auto"/>
        <w:rPr>
          <w:rFonts w:ascii="_GOPA TheSans Light" w:eastAsia="Times New Roman" w:hAnsi="_GOPA TheSans Light"/>
          <w:bCs/>
          <w:color w:val="DC9300"/>
          <w:sz w:val="32"/>
          <w:szCs w:val="20"/>
        </w:rPr>
      </w:pPr>
      <w:r w:rsidRPr="005732C3">
        <w:rPr>
          <w:bCs/>
        </w:rPr>
        <w:br w:type="page"/>
      </w:r>
    </w:p>
    <w:p w14:paraId="408084B4" w14:textId="2A0700A4" w:rsidR="00A115A9" w:rsidRPr="004A4952" w:rsidRDefault="004A4952" w:rsidP="00B25F02">
      <w:pPr>
        <w:pStyle w:val="ZExecutiveSummary"/>
      </w:pPr>
      <w:r w:rsidRPr="004A4952">
        <w:lastRenderedPageBreak/>
        <w:t>Annex</w:t>
      </w:r>
      <w:r w:rsidR="00AA4EA7" w:rsidRPr="004A4952">
        <w:t xml:space="preserve"> </w:t>
      </w:r>
      <w:r w:rsidR="00C0454A">
        <w:t>4</w:t>
      </w:r>
    </w:p>
    <w:p w14:paraId="1D6FCC2D" w14:textId="77777777" w:rsidR="00A115A9" w:rsidRPr="004A4952" w:rsidRDefault="00A115A9">
      <w:pPr>
        <w:jc w:val="right"/>
        <w:rPr>
          <w:sz w:val="26"/>
        </w:rPr>
      </w:pPr>
    </w:p>
    <w:p w14:paraId="32DAD5FC" w14:textId="5738B568" w:rsidR="00A115A9" w:rsidRDefault="00201701" w:rsidP="00291A3E">
      <w:pPr>
        <w:rPr>
          <w:bCs/>
          <w:sz w:val="26"/>
        </w:rPr>
      </w:pPr>
      <w:r>
        <w:rPr>
          <w:b/>
          <w:sz w:val="26"/>
        </w:rPr>
        <w:t>Details on R scripts</w:t>
      </w:r>
    </w:p>
    <w:p w14:paraId="35943E1C" w14:textId="3C9194C2" w:rsidR="00291A3E" w:rsidRDefault="00B43A8B" w:rsidP="00291A3E">
      <w:pPr>
        <w:rPr>
          <w:bCs/>
          <w:sz w:val="26"/>
        </w:rPr>
      </w:pPr>
      <w:r>
        <w:rPr>
          <w:bCs/>
          <w:sz w:val="26"/>
        </w:rPr>
        <w:t xml:space="preserve">All R script are available in the PWS in the folder </w:t>
      </w:r>
    </w:p>
    <w:p w14:paraId="38049B56" w14:textId="773B58AE" w:rsidR="00B43A8B" w:rsidRDefault="00B43A8B" w:rsidP="00B43A8B">
      <w:pPr>
        <w:rPr>
          <w:bCs/>
          <w:sz w:val="26"/>
        </w:rPr>
      </w:pPr>
      <w:r>
        <w:rPr>
          <w:bCs/>
          <w:sz w:val="26"/>
        </w:rPr>
        <w:t>Task 4/</w:t>
      </w:r>
      <w:proofErr w:type="spellStart"/>
      <w:r>
        <w:rPr>
          <w:bCs/>
          <w:sz w:val="26"/>
        </w:rPr>
        <w:t>Calibration_estimation_procedure</w:t>
      </w:r>
      <w:proofErr w:type="spellEnd"/>
      <w:r>
        <w:rPr>
          <w:bCs/>
          <w:sz w:val="26"/>
        </w:rPr>
        <w:t>/Script R</w:t>
      </w:r>
    </w:p>
    <w:p w14:paraId="4B0828BF"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w:t>
      </w:r>
    </w:p>
    <w:p w14:paraId="130FFCCF"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Procedure for producing LUCAS estimates 2009 / 2018</w:t>
      </w:r>
    </w:p>
    <w:p w14:paraId="6762475F"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w:t>
      </w:r>
    </w:p>
    <w:p w14:paraId="4058EDDD" w14:textId="77777777" w:rsidR="00B43A8B" w:rsidRPr="00B43A8B" w:rsidRDefault="00B43A8B" w:rsidP="00B43A8B">
      <w:pPr>
        <w:spacing w:after="0"/>
        <w:rPr>
          <w:rFonts w:ascii="Courier New" w:hAnsi="Courier New" w:cs="Courier New"/>
          <w:bCs/>
          <w:sz w:val="20"/>
          <w:szCs w:val="20"/>
        </w:rPr>
      </w:pPr>
    </w:p>
    <w:p w14:paraId="2EAA15C5"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Preliminary steps:</w:t>
      </w:r>
    </w:p>
    <w:p w14:paraId="4E120247"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xml:space="preserve">- install library </w:t>
      </w:r>
      <w:proofErr w:type="spellStart"/>
      <w:r w:rsidRPr="00B43A8B">
        <w:rPr>
          <w:rFonts w:ascii="Courier New" w:hAnsi="Courier New" w:cs="Courier New"/>
          <w:bCs/>
          <w:sz w:val="20"/>
          <w:szCs w:val="20"/>
        </w:rPr>
        <w:t>ReGenesees</w:t>
      </w:r>
      <w:proofErr w:type="spellEnd"/>
      <w:r w:rsidRPr="00B43A8B">
        <w:rPr>
          <w:rFonts w:ascii="Courier New" w:hAnsi="Courier New" w:cs="Courier New"/>
          <w:bCs/>
          <w:sz w:val="20"/>
          <w:szCs w:val="20"/>
        </w:rPr>
        <w:t xml:space="preserve"> in R environment</w:t>
      </w:r>
    </w:p>
    <w:p w14:paraId="23EE4439"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xml:space="preserve">- modify path in </w:t>
      </w:r>
      <w:proofErr w:type="spellStart"/>
      <w:proofErr w:type="gramStart"/>
      <w:r w:rsidRPr="00B43A8B">
        <w:rPr>
          <w:rFonts w:ascii="Courier New" w:hAnsi="Courier New" w:cs="Courier New"/>
          <w:bCs/>
          <w:sz w:val="20"/>
          <w:szCs w:val="20"/>
        </w:rPr>
        <w:t>setwd</w:t>
      </w:r>
      <w:proofErr w:type="spellEnd"/>
      <w:r w:rsidRPr="00B43A8B">
        <w:rPr>
          <w:rFonts w:ascii="Courier New" w:hAnsi="Courier New" w:cs="Courier New"/>
          <w:bCs/>
          <w:sz w:val="20"/>
          <w:szCs w:val="20"/>
        </w:rPr>
        <w:t>(</w:t>
      </w:r>
      <w:proofErr w:type="gramEnd"/>
      <w:r w:rsidRPr="00B43A8B">
        <w:rPr>
          <w:rFonts w:ascii="Courier New" w:hAnsi="Courier New" w:cs="Courier New"/>
          <w:bCs/>
          <w:sz w:val="20"/>
          <w:szCs w:val="20"/>
        </w:rPr>
        <w:t>"...") (first instruction of each R script)</w:t>
      </w:r>
    </w:p>
    <w:p w14:paraId="06BBFDCD" w14:textId="77777777" w:rsidR="00B43A8B" w:rsidRPr="00B43A8B" w:rsidRDefault="00B43A8B" w:rsidP="00B43A8B">
      <w:pPr>
        <w:spacing w:after="0"/>
        <w:rPr>
          <w:rFonts w:ascii="Courier New" w:hAnsi="Courier New" w:cs="Courier New"/>
          <w:bCs/>
          <w:sz w:val="20"/>
          <w:szCs w:val="20"/>
        </w:rPr>
      </w:pPr>
    </w:p>
    <w:p w14:paraId="750452B3"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w:t>
      </w:r>
    </w:p>
    <w:p w14:paraId="41E583D4"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Step 1 - Estimates by country</w:t>
      </w:r>
    </w:p>
    <w:p w14:paraId="1CFF3DF3"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w:t>
      </w:r>
    </w:p>
    <w:p w14:paraId="06F85644"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Input: survey data for each round</w:t>
      </w:r>
    </w:p>
    <w:p w14:paraId="00123105"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Survey_2009.txt</w:t>
      </w:r>
    </w:p>
    <w:p w14:paraId="54EF36C6"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Survey_2012.txt</w:t>
      </w:r>
    </w:p>
    <w:p w14:paraId="78153F57"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Survey_2015.txt</w:t>
      </w:r>
    </w:p>
    <w:p w14:paraId="622BEC48"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Survey_2018.txt</w:t>
      </w:r>
    </w:p>
    <w:p w14:paraId="4A1473C7" w14:textId="77777777" w:rsidR="00B43A8B" w:rsidRPr="00B43A8B" w:rsidRDefault="00B43A8B" w:rsidP="00B43A8B">
      <w:pPr>
        <w:spacing w:after="0"/>
        <w:rPr>
          <w:rFonts w:ascii="Courier New" w:hAnsi="Courier New" w:cs="Courier New"/>
          <w:bCs/>
          <w:sz w:val="20"/>
          <w:szCs w:val="20"/>
        </w:rPr>
      </w:pPr>
    </w:p>
    <w:p w14:paraId="0DAA692C"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Input: master file</w:t>
      </w:r>
    </w:p>
    <w:p w14:paraId="5D916239"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master2019_with_weights_and_strata_2018.csv</w:t>
      </w:r>
    </w:p>
    <w:p w14:paraId="2D72091D" w14:textId="77777777" w:rsidR="00B43A8B" w:rsidRPr="00B43A8B" w:rsidRDefault="00B43A8B" w:rsidP="00B43A8B">
      <w:pPr>
        <w:spacing w:after="0"/>
        <w:rPr>
          <w:rFonts w:ascii="Courier New" w:hAnsi="Courier New" w:cs="Courier New"/>
          <w:bCs/>
          <w:sz w:val="20"/>
          <w:szCs w:val="20"/>
        </w:rPr>
      </w:pPr>
    </w:p>
    <w:p w14:paraId="0AD4604D"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Input: NUTS structure</w:t>
      </w:r>
    </w:p>
    <w:p w14:paraId="107F1762"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NUTS2_16 areas.csv</w:t>
      </w:r>
    </w:p>
    <w:p w14:paraId="76B0C0EC" w14:textId="77777777" w:rsidR="00B43A8B" w:rsidRPr="00B43A8B" w:rsidRDefault="00B43A8B" w:rsidP="00B43A8B">
      <w:pPr>
        <w:spacing w:after="0"/>
        <w:rPr>
          <w:rFonts w:ascii="Courier New" w:hAnsi="Courier New" w:cs="Courier New"/>
          <w:bCs/>
          <w:sz w:val="20"/>
          <w:szCs w:val="20"/>
        </w:rPr>
      </w:pPr>
    </w:p>
    <w:p w14:paraId="75E61205"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xml:space="preserve">*** Process: </w:t>
      </w:r>
    </w:p>
    <w:p w14:paraId="164E466D" w14:textId="77777777" w:rsidR="00B43A8B" w:rsidRPr="00B43A8B" w:rsidRDefault="00B43A8B" w:rsidP="00B43A8B">
      <w:pPr>
        <w:spacing w:after="0"/>
        <w:rPr>
          <w:rFonts w:ascii="Courier New" w:hAnsi="Courier New" w:cs="Courier New"/>
          <w:bCs/>
          <w:sz w:val="20"/>
          <w:szCs w:val="20"/>
        </w:rPr>
      </w:pPr>
    </w:p>
    <w:p w14:paraId="53F079C5"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execute:</w:t>
      </w:r>
    </w:p>
    <w:p w14:paraId="4B7C60EB" w14:textId="77777777" w:rsidR="00B43A8B" w:rsidRPr="00B43A8B" w:rsidRDefault="00B43A8B" w:rsidP="00B43A8B">
      <w:pPr>
        <w:spacing w:after="0"/>
        <w:rPr>
          <w:rFonts w:ascii="Courier New" w:hAnsi="Courier New" w:cs="Courier New"/>
          <w:bCs/>
          <w:sz w:val="20"/>
          <w:szCs w:val="20"/>
        </w:rPr>
      </w:pPr>
    </w:p>
    <w:p w14:paraId="7D9EF5DA"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1.estimates_by_country_2009.bat</w:t>
      </w:r>
    </w:p>
    <w:p w14:paraId="564AAE45"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2.estimates_by_country_2012.bat</w:t>
      </w:r>
    </w:p>
    <w:p w14:paraId="0A0C737F"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3.estimates_by_country_2015.bat</w:t>
      </w:r>
    </w:p>
    <w:p w14:paraId="1AB78E3B"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4.estimates_by_country_2018.bat</w:t>
      </w:r>
    </w:p>
    <w:p w14:paraId="0ED81EAA" w14:textId="77777777" w:rsidR="00B43A8B" w:rsidRPr="00B43A8B" w:rsidRDefault="00B43A8B" w:rsidP="00B43A8B">
      <w:pPr>
        <w:spacing w:after="0"/>
        <w:rPr>
          <w:rFonts w:ascii="Courier New" w:hAnsi="Courier New" w:cs="Courier New"/>
          <w:bCs/>
          <w:sz w:val="20"/>
          <w:szCs w:val="20"/>
        </w:rPr>
      </w:pPr>
    </w:p>
    <w:p w14:paraId="141D2033"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lastRenderedPageBreak/>
        <w:t>with R scripts with standard calibration model:</w:t>
      </w:r>
    </w:p>
    <w:p w14:paraId="3C690019" w14:textId="77777777" w:rsidR="00B43A8B" w:rsidRPr="00B43A8B" w:rsidRDefault="00B43A8B" w:rsidP="00B43A8B">
      <w:pPr>
        <w:spacing w:after="0"/>
        <w:rPr>
          <w:rFonts w:ascii="Courier New" w:hAnsi="Courier New" w:cs="Courier New"/>
          <w:bCs/>
          <w:sz w:val="20"/>
          <w:szCs w:val="20"/>
        </w:rPr>
      </w:pPr>
    </w:p>
    <w:p w14:paraId="23358212"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1.estimates_by_country_2009.R</w:t>
      </w:r>
    </w:p>
    <w:p w14:paraId="56CBAED9"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2.estimates_by_country_2012.R</w:t>
      </w:r>
    </w:p>
    <w:p w14:paraId="5EFFB184"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3.estimates_by_country_2015.R</w:t>
      </w:r>
    </w:p>
    <w:p w14:paraId="124A0A5E"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4.estimates_by_country_2018.R</w:t>
      </w:r>
    </w:p>
    <w:p w14:paraId="3D7C83D4" w14:textId="77777777" w:rsidR="00B43A8B" w:rsidRPr="00B43A8B" w:rsidRDefault="00B43A8B" w:rsidP="00B43A8B">
      <w:pPr>
        <w:spacing w:after="0"/>
        <w:rPr>
          <w:rFonts w:ascii="Courier New" w:hAnsi="Courier New" w:cs="Courier New"/>
          <w:bCs/>
          <w:sz w:val="20"/>
          <w:szCs w:val="20"/>
        </w:rPr>
      </w:pPr>
    </w:p>
    <w:p w14:paraId="6CDA2106"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and R scripts with ad hoc calibration model:</w:t>
      </w:r>
    </w:p>
    <w:p w14:paraId="0731C830" w14:textId="77777777" w:rsidR="00B43A8B" w:rsidRPr="00B43A8B" w:rsidRDefault="00B43A8B" w:rsidP="00B43A8B">
      <w:pPr>
        <w:spacing w:after="0"/>
        <w:rPr>
          <w:rFonts w:ascii="Courier New" w:hAnsi="Courier New" w:cs="Courier New"/>
          <w:bCs/>
          <w:sz w:val="20"/>
          <w:szCs w:val="20"/>
        </w:rPr>
      </w:pPr>
    </w:p>
    <w:p w14:paraId="1BD98739"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1.estimates_2countries_2009.R</w:t>
      </w:r>
    </w:p>
    <w:p w14:paraId="03254883"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2.estimates_2countries_2012.R</w:t>
      </w:r>
    </w:p>
    <w:p w14:paraId="485B82E9"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3.estimates_2countries_2015.R</w:t>
      </w:r>
    </w:p>
    <w:p w14:paraId="79B9FCC2"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4.estimates_2countries_2018.R</w:t>
      </w:r>
    </w:p>
    <w:p w14:paraId="6F22A6B2"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xml:space="preserve">4.estimates_2countries_2018 - SE </w:t>
      </w:r>
      <w:proofErr w:type="gramStart"/>
      <w:r w:rsidRPr="00B43A8B">
        <w:rPr>
          <w:rFonts w:ascii="Courier New" w:hAnsi="Courier New" w:cs="Courier New"/>
          <w:bCs/>
          <w:sz w:val="20"/>
          <w:szCs w:val="20"/>
        </w:rPr>
        <w:t>SI.R</w:t>
      </w:r>
      <w:proofErr w:type="gramEnd"/>
    </w:p>
    <w:p w14:paraId="1F61DD32" w14:textId="77777777" w:rsidR="00B43A8B" w:rsidRPr="00B43A8B" w:rsidRDefault="00B43A8B" w:rsidP="00B43A8B">
      <w:pPr>
        <w:spacing w:after="0"/>
        <w:rPr>
          <w:rFonts w:ascii="Courier New" w:hAnsi="Courier New" w:cs="Courier New"/>
          <w:bCs/>
          <w:sz w:val="20"/>
          <w:szCs w:val="20"/>
        </w:rPr>
      </w:pPr>
    </w:p>
    <w:p w14:paraId="086F9B9D"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Output:</w:t>
      </w:r>
    </w:p>
    <w:p w14:paraId="3CB17E59" w14:textId="77777777" w:rsidR="00B43A8B" w:rsidRPr="00B43A8B" w:rsidRDefault="00B43A8B" w:rsidP="00B43A8B">
      <w:pPr>
        <w:spacing w:after="0"/>
        <w:rPr>
          <w:rFonts w:ascii="Courier New" w:hAnsi="Courier New" w:cs="Courier New"/>
          <w:bCs/>
          <w:sz w:val="20"/>
          <w:szCs w:val="20"/>
        </w:rPr>
      </w:pPr>
    </w:p>
    <w:p w14:paraId="0048EB89" w14:textId="2D595372"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for each year XXXX:</w:t>
      </w:r>
    </w:p>
    <w:p w14:paraId="08809A06"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xml:space="preserve"> -- a directory '</w:t>
      </w:r>
      <w:proofErr w:type="spellStart"/>
      <w:r w:rsidRPr="00B43A8B">
        <w:rPr>
          <w:rFonts w:ascii="Courier New" w:hAnsi="Courier New" w:cs="Courier New"/>
          <w:bCs/>
          <w:sz w:val="20"/>
          <w:szCs w:val="20"/>
        </w:rPr>
        <w:t>estimatesXXXX</w:t>
      </w:r>
      <w:proofErr w:type="spellEnd"/>
      <w:r w:rsidRPr="00B43A8B">
        <w:rPr>
          <w:rFonts w:ascii="Courier New" w:hAnsi="Courier New" w:cs="Courier New"/>
          <w:bCs/>
          <w:sz w:val="20"/>
          <w:szCs w:val="20"/>
        </w:rPr>
        <w:t>' with two csv file for each country YY:</w:t>
      </w:r>
    </w:p>
    <w:p w14:paraId="48A194F3"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ab/>
        <w:t>-- a 'YY_est_LC1_LU1.csv' (estimates LC1 and LU1)</w:t>
      </w:r>
    </w:p>
    <w:p w14:paraId="79DBFC0A"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ab/>
        <w:t>-- a 'YY_est_LC1_LU1_NUTS2_16_2009.csv' (estimates LC1 and LU1 by NUTS2)</w:t>
      </w:r>
    </w:p>
    <w:p w14:paraId="07611162"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xml:space="preserve"> -- a directory '</w:t>
      </w:r>
      <w:proofErr w:type="spellStart"/>
      <w:r w:rsidRPr="00B43A8B">
        <w:rPr>
          <w:rFonts w:ascii="Courier New" w:hAnsi="Courier New" w:cs="Courier New"/>
          <w:bCs/>
          <w:sz w:val="20"/>
          <w:szCs w:val="20"/>
        </w:rPr>
        <w:t>weightsXXXX</w:t>
      </w:r>
      <w:proofErr w:type="spellEnd"/>
      <w:r w:rsidRPr="00B43A8B">
        <w:rPr>
          <w:rFonts w:ascii="Courier New" w:hAnsi="Courier New" w:cs="Courier New"/>
          <w:bCs/>
          <w:sz w:val="20"/>
          <w:szCs w:val="20"/>
        </w:rPr>
        <w:t>' with one file for each country YY:</w:t>
      </w:r>
    </w:p>
    <w:p w14:paraId="31E498EC"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ab/>
        <w:t>-- a 'YY_calibrated_wgts_2015.txt' containing calibrated weights</w:t>
      </w:r>
    </w:p>
    <w:p w14:paraId="29CB51AE"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ab/>
      </w:r>
    </w:p>
    <w:p w14:paraId="78093FAC"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w:t>
      </w:r>
    </w:p>
    <w:p w14:paraId="15DCA3EC"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Step 2 - Assign calibrated weights to survey data</w:t>
      </w:r>
    </w:p>
    <w:p w14:paraId="4C8940B8"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w:t>
      </w:r>
    </w:p>
    <w:p w14:paraId="48849E39" w14:textId="77777777" w:rsidR="00B43A8B" w:rsidRPr="00B43A8B" w:rsidRDefault="00B43A8B" w:rsidP="00B43A8B">
      <w:pPr>
        <w:spacing w:after="0"/>
        <w:rPr>
          <w:rFonts w:ascii="Courier New" w:hAnsi="Courier New" w:cs="Courier New"/>
          <w:bCs/>
          <w:sz w:val="20"/>
          <w:szCs w:val="20"/>
        </w:rPr>
      </w:pPr>
    </w:p>
    <w:p w14:paraId="22B6C035"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Input: survey data for each round</w:t>
      </w:r>
    </w:p>
    <w:p w14:paraId="57F88061"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Survey_2009.txt</w:t>
      </w:r>
    </w:p>
    <w:p w14:paraId="7361DBE2"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Survey_2012.txt</w:t>
      </w:r>
    </w:p>
    <w:p w14:paraId="0C3D545B"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Survey_2015.txt</w:t>
      </w:r>
    </w:p>
    <w:p w14:paraId="27D9E63A"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Survey_2018.txt</w:t>
      </w:r>
    </w:p>
    <w:p w14:paraId="6D61F744" w14:textId="77777777" w:rsidR="00B43A8B" w:rsidRPr="00B43A8B" w:rsidRDefault="00B43A8B" w:rsidP="00B43A8B">
      <w:pPr>
        <w:spacing w:after="0"/>
        <w:rPr>
          <w:rFonts w:ascii="Courier New" w:hAnsi="Courier New" w:cs="Courier New"/>
          <w:bCs/>
          <w:sz w:val="20"/>
          <w:szCs w:val="20"/>
        </w:rPr>
      </w:pPr>
    </w:p>
    <w:p w14:paraId="6257CE62"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xml:space="preserve">*** Input: </w:t>
      </w:r>
    </w:p>
    <w:p w14:paraId="5D9567FB"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YY_calibrated_wgts_XXXX.txt in directories '</w:t>
      </w:r>
      <w:proofErr w:type="spellStart"/>
      <w:r w:rsidRPr="00B43A8B">
        <w:rPr>
          <w:rFonts w:ascii="Courier New" w:hAnsi="Courier New" w:cs="Courier New"/>
          <w:bCs/>
          <w:sz w:val="20"/>
          <w:szCs w:val="20"/>
        </w:rPr>
        <w:t>weightsXXXX</w:t>
      </w:r>
      <w:proofErr w:type="spellEnd"/>
      <w:r w:rsidRPr="00B43A8B">
        <w:rPr>
          <w:rFonts w:ascii="Courier New" w:hAnsi="Courier New" w:cs="Courier New"/>
          <w:bCs/>
          <w:sz w:val="20"/>
          <w:szCs w:val="20"/>
        </w:rPr>
        <w:t>'</w:t>
      </w:r>
    </w:p>
    <w:p w14:paraId="47C2F4FB" w14:textId="77777777" w:rsidR="00B43A8B" w:rsidRPr="00B43A8B" w:rsidRDefault="00B43A8B" w:rsidP="00B43A8B">
      <w:pPr>
        <w:spacing w:after="0"/>
        <w:rPr>
          <w:rFonts w:ascii="Courier New" w:hAnsi="Courier New" w:cs="Courier New"/>
          <w:bCs/>
          <w:sz w:val="20"/>
          <w:szCs w:val="20"/>
        </w:rPr>
      </w:pPr>
    </w:p>
    <w:p w14:paraId="1D3D1122"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xml:space="preserve">*** Process: </w:t>
      </w:r>
    </w:p>
    <w:p w14:paraId="4AC717EC" w14:textId="77777777" w:rsidR="00B43A8B" w:rsidRPr="00B43A8B" w:rsidRDefault="00B43A8B" w:rsidP="00B43A8B">
      <w:pPr>
        <w:spacing w:after="0"/>
        <w:rPr>
          <w:rFonts w:ascii="Courier New" w:hAnsi="Courier New" w:cs="Courier New"/>
          <w:bCs/>
          <w:sz w:val="20"/>
          <w:szCs w:val="20"/>
        </w:rPr>
      </w:pPr>
    </w:p>
    <w:p w14:paraId="52ED9904"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execute:</w:t>
      </w:r>
    </w:p>
    <w:p w14:paraId="001417F5" w14:textId="77777777" w:rsidR="00B43A8B" w:rsidRPr="00B43A8B" w:rsidRDefault="00B43A8B" w:rsidP="00B43A8B">
      <w:pPr>
        <w:spacing w:after="0"/>
        <w:rPr>
          <w:rFonts w:ascii="Courier New" w:hAnsi="Courier New" w:cs="Courier New"/>
          <w:bCs/>
          <w:sz w:val="20"/>
          <w:szCs w:val="20"/>
        </w:rPr>
      </w:pPr>
    </w:p>
    <w:p w14:paraId="1DE7BBE4"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5.attribute_cal_wgts.bat</w:t>
      </w:r>
    </w:p>
    <w:p w14:paraId="5E1FE1E9" w14:textId="77777777" w:rsidR="00B43A8B" w:rsidRPr="00B43A8B" w:rsidRDefault="00B43A8B" w:rsidP="00B43A8B">
      <w:pPr>
        <w:spacing w:after="0"/>
        <w:rPr>
          <w:rFonts w:ascii="Courier New" w:hAnsi="Courier New" w:cs="Courier New"/>
          <w:bCs/>
          <w:sz w:val="20"/>
          <w:szCs w:val="20"/>
        </w:rPr>
      </w:pPr>
    </w:p>
    <w:p w14:paraId="082A8515"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with R script:</w:t>
      </w:r>
    </w:p>
    <w:p w14:paraId="62403D82" w14:textId="77777777" w:rsidR="00B43A8B" w:rsidRPr="00B43A8B" w:rsidRDefault="00B43A8B" w:rsidP="00B43A8B">
      <w:pPr>
        <w:spacing w:after="0"/>
        <w:rPr>
          <w:rFonts w:ascii="Courier New" w:hAnsi="Courier New" w:cs="Courier New"/>
          <w:bCs/>
          <w:sz w:val="20"/>
          <w:szCs w:val="20"/>
        </w:rPr>
      </w:pPr>
    </w:p>
    <w:p w14:paraId="55849DFC"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5.attribute_cal_</w:t>
      </w:r>
      <w:proofErr w:type="gramStart"/>
      <w:r w:rsidRPr="00B43A8B">
        <w:rPr>
          <w:rFonts w:ascii="Courier New" w:hAnsi="Courier New" w:cs="Courier New"/>
          <w:bCs/>
          <w:sz w:val="20"/>
          <w:szCs w:val="20"/>
        </w:rPr>
        <w:t>wgts.R</w:t>
      </w:r>
      <w:proofErr w:type="gramEnd"/>
    </w:p>
    <w:p w14:paraId="5BADACC1" w14:textId="77777777" w:rsidR="00B43A8B" w:rsidRPr="00B43A8B" w:rsidRDefault="00B43A8B" w:rsidP="00B43A8B">
      <w:pPr>
        <w:spacing w:after="0"/>
        <w:rPr>
          <w:rFonts w:ascii="Courier New" w:hAnsi="Courier New" w:cs="Courier New"/>
          <w:bCs/>
          <w:sz w:val="20"/>
          <w:szCs w:val="20"/>
        </w:rPr>
      </w:pPr>
    </w:p>
    <w:p w14:paraId="30C94AA5"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Output:</w:t>
      </w:r>
    </w:p>
    <w:p w14:paraId="35417050" w14:textId="77777777" w:rsidR="00B43A8B" w:rsidRPr="00B43A8B" w:rsidRDefault="00B43A8B" w:rsidP="00B43A8B">
      <w:pPr>
        <w:spacing w:after="0"/>
        <w:rPr>
          <w:rFonts w:ascii="Courier New" w:hAnsi="Courier New" w:cs="Courier New"/>
          <w:bCs/>
          <w:sz w:val="20"/>
          <w:szCs w:val="20"/>
        </w:rPr>
      </w:pPr>
    </w:p>
    <w:p w14:paraId="2A7E74C5"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Survey_2009_cal_wgt.txt</w:t>
      </w:r>
    </w:p>
    <w:p w14:paraId="50527CE3"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Survey_2012_cal_wgt.txt</w:t>
      </w:r>
    </w:p>
    <w:p w14:paraId="078DE9B5"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Survey_2015_cal_wgt.txt</w:t>
      </w:r>
    </w:p>
    <w:p w14:paraId="6A4B850A"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Survey_2018_cal_wgt.txt</w:t>
      </w:r>
    </w:p>
    <w:p w14:paraId="6E3BCAFD"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ab/>
      </w:r>
    </w:p>
    <w:p w14:paraId="06E73D81"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w:t>
      </w:r>
    </w:p>
    <w:p w14:paraId="702F3F6C"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Step 3 - Produce concatenate (2009 / 2018) estimates for each country</w:t>
      </w:r>
    </w:p>
    <w:p w14:paraId="5FA10FF6"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w:t>
      </w:r>
    </w:p>
    <w:p w14:paraId="40EE48C7" w14:textId="77777777" w:rsidR="00B43A8B" w:rsidRPr="00B43A8B" w:rsidRDefault="00B43A8B" w:rsidP="00B43A8B">
      <w:pPr>
        <w:spacing w:after="0"/>
        <w:rPr>
          <w:rFonts w:ascii="Courier New" w:hAnsi="Courier New" w:cs="Courier New"/>
          <w:bCs/>
          <w:sz w:val="20"/>
          <w:szCs w:val="20"/>
        </w:rPr>
      </w:pPr>
    </w:p>
    <w:p w14:paraId="106AD02A"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xml:space="preserve">*** Input: </w:t>
      </w:r>
    </w:p>
    <w:p w14:paraId="6CC094E0"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'YY_est_LC1_LU1.csv' files contained in directories '</w:t>
      </w:r>
      <w:proofErr w:type="spellStart"/>
      <w:r w:rsidRPr="00B43A8B">
        <w:rPr>
          <w:rFonts w:ascii="Courier New" w:hAnsi="Courier New" w:cs="Courier New"/>
          <w:bCs/>
          <w:sz w:val="20"/>
          <w:szCs w:val="20"/>
        </w:rPr>
        <w:t>estimatesXXXX</w:t>
      </w:r>
      <w:proofErr w:type="spellEnd"/>
      <w:r w:rsidRPr="00B43A8B">
        <w:rPr>
          <w:rFonts w:ascii="Courier New" w:hAnsi="Courier New" w:cs="Courier New"/>
          <w:bCs/>
          <w:sz w:val="20"/>
          <w:szCs w:val="20"/>
        </w:rPr>
        <w:t>'</w:t>
      </w:r>
    </w:p>
    <w:p w14:paraId="331C495D" w14:textId="77777777" w:rsidR="00B43A8B" w:rsidRPr="00B43A8B" w:rsidRDefault="00B43A8B" w:rsidP="00B43A8B">
      <w:pPr>
        <w:spacing w:after="0"/>
        <w:rPr>
          <w:rFonts w:ascii="Courier New" w:hAnsi="Courier New" w:cs="Courier New"/>
          <w:bCs/>
          <w:sz w:val="20"/>
          <w:szCs w:val="20"/>
        </w:rPr>
      </w:pPr>
    </w:p>
    <w:p w14:paraId="5F375584"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xml:space="preserve">*** Process: </w:t>
      </w:r>
    </w:p>
    <w:p w14:paraId="68D895E6" w14:textId="77777777" w:rsidR="00B43A8B" w:rsidRPr="00B43A8B" w:rsidRDefault="00B43A8B" w:rsidP="00B43A8B">
      <w:pPr>
        <w:spacing w:after="0"/>
        <w:rPr>
          <w:rFonts w:ascii="Courier New" w:hAnsi="Courier New" w:cs="Courier New"/>
          <w:bCs/>
          <w:sz w:val="20"/>
          <w:szCs w:val="20"/>
        </w:rPr>
      </w:pPr>
    </w:p>
    <w:p w14:paraId="57FB7670"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execute:</w:t>
      </w:r>
    </w:p>
    <w:p w14:paraId="64FB9761" w14:textId="77777777" w:rsidR="00B43A8B" w:rsidRPr="00B43A8B" w:rsidRDefault="00B43A8B" w:rsidP="00B43A8B">
      <w:pPr>
        <w:spacing w:after="0"/>
        <w:rPr>
          <w:rFonts w:ascii="Courier New" w:hAnsi="Courier New" w:cs="Courier New"/>
          <w:bCs/>
          <w:sz w:val="20"/>
          <w:szCs w:val="20"/>
        </w:rPr>
      </w:pPr>
    </w:p>
    <w:p w14:paraId="22EB4546"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6.all_years_estimates.bat</w:t>
      </w:r>
    </w:p>
    <w:p w14:paraId="36CD4A86" w14:textId="77777777" w:rsidR="00B43A8B" w:rsidRPr="00B43A8B" w:rsidRDefault="00B43A8B" w:rsidP="00B43A8B">
      <w:pPr>
        <w:spacing w:after="0"/>
        <w:rPr>
          <w:rFonts w:ascii="Courier New" w:hAnsi="Courier New" w:cs="Courier New"/>
          <w:bCs/>
          <w:sz w:val="20"/>
          <w:szCs w:val="20"/>
        </w:rPr>
      </w:pPr>
    </w:p>
    <w:p w14:paraId="7CB0C414"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with R script:</w:t>
      </w:r>
    </w:p>
    <w:p w14:paraId="245F2575" w14:textId="77777777" w:rsidR="00B43A8B" w:rsidRPr="00B43A8B" w:rsidRDefault="00B43A8B" w:rsidP="00B43A8B">
      <w:pPr>
        <w:spacing w:after="0"/>
        <w:rPr>
          <w:rFonts w:ascii="Courier New" w:hAnsi="Courier New" w:cs="Courier New"/>
          <w:bCs/>
          <w:sz w:val="20"/>
          <w:szCs w:val="20"/>
        </w:rPr>
      </w:pPr>
    </w:p>
    <w:p w14:paraId="712CCC72"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6.all_years_</w:t>
      </w:r>
      <w:proofErr w:type="gramStart"/>
      <w:r w:rsidRPr="00B43A8B">
        <w:rPr>
          <w:rFonts w:ascii="Courier New" w:hAnsi="Courier New" w:cs="Courier New"/>
          <w:bCs/>
          <w:sz w:val="20"/>
          <w:szCs w:val="20"/>
        </w:rPr>
        <w:t>estimates.R</w:t>
      </w:r>
      <w:proofErr w:type="gramEnd"/>
    </w:p>
    <w:p w14:paraId="5EAC3489" w14:textId="77777777" w:rsidR="00B43A8B" w:rsidRPr="00B43A8B" w:rsidRDefault="00B43A8B" w:rsidP="00B43A8B">
      <w:pPr>
        <w:spacing w:after="0"/>
        <w:rPr>
          <w:rFonts w:ascii="Courier New" w:hAnsi="Courier New" w:cs="Courier New"/>
          <w:bCs/>
          <w:sz w:val="20"/>
          <w:szCs w:val="20"/>
        </w:rPr>
      </w:pPr>
    </w:p>
    <w:p w14:paraId="0F68672E"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Output:</w:t>
      </w:r>
    </w:p>
    <w:p w14:paraId="334B0968" w14:textId="77777777" w:rsidR="00B43A8B" w:rsidRPr="00B43A8B" w:rsidRDefault="00B43A8B" w:rsidP="00B43A8B">
      <w:pPr>
        <w:spacing w:after="0"/>
        <w:rPr>
          <w:rFonts w:ascii="Courier New" w:hAnsi="Courier New" w:cs="Courier New"/>
          <w:bCs/>
          <w:sz w:val="20"/>
          <w:szCs w:val="20"/>
        </w:rPr>
      </w:pPr>
    </w:p>
    <w:p w14:paraId="60B4AF60"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'YY_est_all.csv' in directory '</w:t>
      </w:r>
      <w:proofErr w:type="spellStart"/>
      <w:r w:rsidRPr="00B43A8B">
        <w:rPr>
          <w:rFonts w:ascii="Courier New" w:hAnsi="Courier New" w:cs="Courier New"/>
          <w:bCs/>
          <w:sz w:val="20"/>
          <w:szCs w:val="20"/>
        </w:rPr>
        <w:t>allyears_estimates</w:t>
      </w:r>
      <w:proofErr w:type="spellEnd"/>
      <w:r w:rsidRPr="00B43A8B">
        <w:rPr>
          <w:rFonts w:ascii="Courier New" w:hAnsi="Courier New" w:cs="Courier New"/>
          <w:bCs/>
          <w:sz w:val="20"/>
          <w:szCs w:val="20"/>
        </w:rPr>
        <w:t>'</w:t>
      </w:r>
    </w:p>
    <w:p w14:paraId="0EB8D27D" w14:textId="77777777" w:rsidR="00B43A8B" w:rsidRPr="00B43A8B" w:rsidRDefault="00B43A8B" w:rsidP="00B43A8B">
      <w:pPr>
        <w:spacing w:after="0"/>
        <w:rPr>
          <w:rFonts w:ascii="Courier New" w:hAnsi="Courier New" w:cs="Courier New"/>
          <w:bCs/>
          <w:sz w:val="20"/>
          <w:szCs w:val="20"/>
        </w:rPr>
      </w:pPr>
    </w:p>
    <w:p w14:paraId="636FCC5E"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w:t>
      </w:r>
    </w:p>
    <w:p w14:paraId="53000C83"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Step 4 - Produce estimates for European Union</w:t>
      </w:r>
    </w:p>
    <w:p w14:paraId="43ECD9AD"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w:t>
      </w:r>
    </w:p>
    <w:p w14:paraId="7067A4C0" w14:textId="77777777" w:rsidR="00B43A8B" w:rsidRPr="00B43A8B" w:rsidRDefault="00B43A8B" w:rsidP="00B43A8B">
      <w:pPr>
        <w:spacing w:after="0"/>
        <w:rPr>
          <w:rFonts w:ascii="Courier New" w:hAnsi="Courier New" w:cs="Courier New"/>
          <w:bCs/>
          <w:sz w:val="20"/>
          <w:szCs w:val="20"/>
        </w:rPr>
      </w:pPr>
    </w:p>
    <w:p w14:paraId="532850F6"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xml:space="preserve">*** Input: </w:t>
      </w:r>
    </w:p>
    <w:p w14:paraId="4CB6C6E8"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lastRenderedPageBreak/>
        <w:t>Survey_2009_cal_wgt.txt</w:t>
      </w:r>
    </w:p>
    <w:p w14:paraId="1AF98E72"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Survey_2012_cal_wgt.txt</w:t>
      </w:r>
    </w:p>
    <w:p w14:paraId="72DA6EEC"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Survey_2015_cal_wgt.txt</w:t>
      </w:r>
    </w:p>
    <w:p w14:paraId="40DE46D3"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Survey_2018_cal_wgt.txt</w:t>
      </w:r>
    </w:p>
    <w:p w14:paraId="2A4FE67E" w14:textId="77777777" w:rsidR="00B43A8B" w:rsidRPr="00B43A8B" w:rsidRDefault="00B43A8B" w:rsidP="00B43A8B">
      <w:pPr>
        <w:spacing w:after="0"/>
        <w:rPr>
          <w:rFonts w:ascii="Courier New" w:hAnsi="Courier New" w:cs="Courier New"/>
          <w:bCs/>
          <w:sz w:val="20"/>
          <w:szCs w:val="20"/>
        </w:rPr>
      </w:pPr>
    </w:p>
    <w:p w14:paraId="564A4172"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xml:space="preserve">*** Process: </w:t>
      </w:r>
    </w:p>
    <w:p w14:paraId="79BD8BCD" w14:textId="77777777" w:rsidR="00B43A8B" w:rsidRPr="00B43A8B" w:rsidRDefault="00B43A8B" w:rsidP="00B43A8B">
      <w:pPr>
        <w:spacing w:after="0"/>
        <w:rPr>
          <w:rFonts w:ascii="Courier New" w:hAnsi="Courier New" w:cs="Courier New"/>
          <w:bCs/>
          <w:sz w:val="20"/>
          <w:szCs w:val="20"/>
        </w:rPr>
      </w:pPr>
    </w:p>
    <w:p w14:paraId="77A92C0F"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execute:</w:t>
      </w:r>
    </w:p>
    <w:p w14:paraId="300C2D91" w14:textId="77777777" w:rsidR="00B43A8B" w:rsidRPr="00B43A8B" w:rsidRDefault="00B43A8B" w:rsidP="00B43A8B">
      <w:pPr>
        <w:spacing w:after="0"/>
        <w:rPr>
          <w:rFonts w:ascii="Courier New" w:hAnsi="Courier New" w:cs="Courier New"/>
          <w:bCs/>
          <w:sz w:val="20"/>
          <w:szCs w:val="20"/>
        </w:rPr>
      </w:pPr>
    </w:p>
    <w:p w14:paraId="5E3CDFBA"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7.EU_estimates.bat</w:t>
      </w:r>
    </w:p>
    <w:p w14:paraId="605FCA6B" w14:textId="77777777" w:rsidR="00B43A8B" w:rsidRPr="00B43A8B" w:rsidRDefault="00B43A8B" w:rsidP="00B43A8B">
      <w:pPr>
        <w:spacing w:after="0"/>
        <w:rPr>
          <w:rFonts w:ascii="Courier New" w:hAnsi="Courier New" w:cs="Courier New"/>
          <w:bCs/>
          <w:sz w:val="20"/>
          <w:szCs w:val="20"/>
        </w:rPr>
      </w:pPr>
    </w:p>
    <w:p w14:paraId="55E561A2"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with standard R script:</w:t>
      </w:r>
    </w:p>
    <w:p w14:paraId="5BDF59DE" w14:textId="77777777" w:rsidR="00B43A8B" w:rsidRPr="00B43A8B" w:rsidRDefault="00B43A8B" w:rsidP="00B43A8B">
      <w:pPr>
        <w:spacing w:after="0"/>
        <w:rPr>
          <w:rFonts w:ascii="Courier New" w:hAnsi="Courier New" w:cs="Courier New"/>
          <w:bCs/>
          <w:sz w:val="20"/>
          <w:szCs w:val="20"/>
        </w:rPr>
      </w:pPr>
    </w:p>
    <w:p w14:paraId="22878792" w14:textId="77777777" w:rsidR="00B43A8B" w:rsidRPr="003B02F8" w:rsidRDefault="00B43A8B" w:rsidP="00B43A8B">
      <w:pPr>
        <w:spacing w:after="0"/>
        <w:rPr>
          <w:rFonts w:ascii="Courier New" w:hAnsi="Courier New" w:cs="Courier New"/>
          <w:bCs/>
          <w:sz w:val="20"/>
          <w:szCs w:val="20"/>
          <w:lang w:val="fr-BE"/>
        </w:rPr>
      </w:pPr>
      <w:r w:rsidRPr="003B02F8">
        <w:rPr>
          <w:rFonts w:ascii="Courier New" w:hAnsi="Courier New" w:cs="Courier New"/>
          <w:bCs/>
          <w:sz w:val="20"/>
          <w:szCs w:val="20"/>
          <w:lang w:val="fr-BE"/>
        </w:rPr>
        <w:t>7a.EU_estimates_1digit.R</w:t>
      </w:r>
    </w:p>
    <w:p w14:paraId="4468B16C" w14:textId="77777777" w:rsidR="00B43A8B" w:rsidRPr="003B02F8" w:rsidRDefault="00B43A8B" w:rsidP="00B43A8B">
      <w:pPr>
        <w:spacing w:after="0"/>
        <w:rPr>
          <w:rFonts w:ascii="Courier New" w:hAnsi="Courier New" w:cs="Courier New"/>
          <w:bCs/>
          <w:sz w:val="20"/>
          <w:szCs w:val="20"/>
          <w:lang w:val="fr-BE"/>
        </w:rPr>
      </w:pPr>
      <w:r w:rsidRPr="003B02F8">
        <w:rPr>
          <w:rFonts w:ascii="Courier New" w:hAnsi="Courier New" w:cs="Courier New"/>
          <w:bCs/>
          <w:sz w:val="20"/>
          <w:szCs w:val="20"/>
          <w:lang w:val="fr-BE"/>
        </w:rPr>
        <w:t>7b.EU_estimates_2digits.R</w:t>
      </w:r>
    </w:p>
    <w:p w14:paraId="7F6B5DB6" w14:textId="77777777" w:rsidR="00B43A8B" w:rsidRPr="003B02F8" w:rsidRDefault="00B43A8B" w:rsidP="00B43A8B">
      <w:pPr>
        <w:spacing w:after="0"/>
        <w:rPr>
          <w:rFonts w:ascii="Courier New" w:hAnsi="Courier New" w:cs="Courier New"/>
          <w:bCs/>
          <w:sz w:val="20"/>
          <w:szCs w:val="20"/>
          <w:lang w:val="fr-BE"/>
        </w:rPr>
      </w:pPr>
      <w:r w:rsidRPr="003B02F8">
        <w:rPr>
          <w:rFonts w:ascii="Courier New" w:hAnsi="Courier New" w:cs="Courier New"/>
          <w:bCs/>
          <w:sz w:val="20"/>
          <w:szCs w:val="20"/>
          <w:lang w:val="fr-BE"/>
        </w:rPr>
        <w:t>7c.EU_estimates_3digits.R</w:t>
      </w:r>
    </w:p>
    <w:p w14:paraId="54F71B62" w14:textId="77777777" w:rsidR="00B43A8B" w:rsidRPr="003B02F8" w:rsidRDefault="00B43A8B" w:rsidP="00B43A8B">
      <w:pPr>
        <w:spacing w:after="0"/>
        <w:rPr>
          <w:rFonts w:ascii="Courier New" w:hAnsi="Courier New" w:cs="Courier New"/>
          <w:bCs/>
          <w:sz w:val="20"/>
          <w:szCs w:val="20"/>
          <w:lang w:val="fr-BE"/>
        </w:rPr>
      </w:pPr>
      <w:r w:rsidRPr="003B02F8">
        <w:rPr>
          <w:rFonts w:ascii="Courier New" w:hAnsi="Courier New" w:cs="Courier New"/>
          <w:bCs/>
          <w:sz w:val="20"/>
          <w:szCs w:val="20"/>
          <w:lang w:val="fr-BE"/>
        </w:rPr>
        <w:t>7c.EU_estimates_settl_FAO_LUE_LUD.R</w:t>
      </w:r>
    </w:p>
    <w:p w14:paraId="26E259A4" w14:textId="77777777" w:rsidR="00B43A8B" w:rsidRPr="003B02F8" w:rsidRDefault="00B43A8B" w:rsidP="00B43A8B">
      <w:pPr>
        <w:spacing w:after="0"/>
        <w:rPr>
          <w:rFonts w:ascii="Courier New" w:hAnsi="Courier New" w:cs="Courier New"/>
          <w:bCs/>
          <w:sz w:val="20"/>
          <w:szCs w:val="20"/>
          <w:lang w:val="fr-BE"/>
        </w:rPr>
      </w:pPr>
    </w:p>
    <w:p w14:paraId="5495B6A7"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and standard R script excluding UK:</w:t>
      </w:r>
    </w:p>
    <w:p w14:paraId="0E8D08DA" w14:textId="77777777" w:rsidR="00B43A8B" w:rsidRPr="00B43A8B" w:rsidRDefault="00B43A8B" w:rsidP="00B43A8B">
      <w:pPr>
        <w:spacing w:after="0"/>
        <w:rPr>
          <w:rFonts w:ascii="Courier New" w:hAnsi="Courier New" w:cs="Courier New"/>
          <w:bCs/>
          <w:sz w:val="20"/>
          <w:szCs w:val="20"/>
        </w:rPr>
      </w:pPr>
    </w:p>
    <w:p w14:paraId="5399410D" w14:textId="77777777" w:rsidR="00B43A8B" w:rsidRPr="000B472E" w:rsidRDefault="00B43A8B" w:rsidP="00B43A8B">
      <w:pPr>
        <w:spacing w:after="0"/>
        <w:rPr>
          <w:rFonts w:ascii="Courier New" w:hAnsi="Courier New" w:cs="Courier New"/>
          <w:bCs/>
          <w:sz w:val="20"/>
          <w:szCs w:val="20"/>
          <w:lang w:val="fr-FR"/>
        </w:rPr>
      </w:pPr>
      <w:r w:rsidRPr="000B472E">
        <w:rPr>
          <w:rFonts w:ascii="Courier New" w:hAnsi="Courier New" w:cs="Courier New"/>
          <w:bCs/>
          <w:sz w:val="20"/>
          <w:szCs w:val="20"/>
          <w:lang w:val="fr-FR"/>
        </w:rPr>
        <w:t>7a.EU_estimates_1digit_noUK.R</w:t>
      </w:r>
    </w:p>
    <w:p w14:paraId="39616FDB" w14:textId="77777777" w:rsidR="00B43A8B" w:rsidRPr="000B472E" w:rsidRDefault="00B43A8B" w:rsidP="00B43A8B">
      <w:pPr>
        <w:spacing w:after="0"/>
        <w:rPr>
          <w:rFonts w:ascii="Courier New" w:hAnsi="Courier New" w:cs="Courier New"/>
          <w:bCs/>
          <w:sz w:val="20"/>
          <w:szCs w:val="20"/>
          <w:lang w:val="fr-FR"/>
        </w:rPr>
      </w:pPr>
      <w:r w:rsidRPr="000B472E">
        <w:rPr>
          <w:rFonts w:ascii="Courier New" w:hAnsi="Courier New" w:cs="Courier New"/>
          <w:bCs/>
          <w:sz w:val="20"/>
          <w:szCs w:val="20"/>
          <w:lang w:val="fr-FR"/>
        </w:rPr>
        <w:t>7b.EU_estimates_2digits_noUK.R</w:t>
      </w:r>
    </w:p>
    <w:p w14:paraId="6A0D001E" w14:textId="77777777" w:rsidR="00B43A8B" w:rsidRPr="000B472E" w:rsidRDefault="00B43A8B" w:rsidP="00B43A8B">
      <w:pPr>
        <w:spacing w:after="0"/>
        <w:rPr>
          <w:rFonts w:ascii="Courier New" w:hAnsi="Courier New" w:cs="Courier New"/>
          <w:bCs/>
          <w:sz w:val="20"/>
          <w:szCs w:val="20"/>
          <w:lang w:val="fr-FR"/>
        </w:rPr>
      </w:pPr>
      <w:r w:rsidRPr="000B472E">
        <w:rPr>
          <w:rFonts w:ascii="Courier New" w:hAnsi="Courier New" w:cs="Courier New"/>
          <w:bCs/>
          <w:sz w:val="20"/>
          <w:szCs w:val="20"/>
          <w:lang w:val="fr-FR"/>
        </w:rPr>
        <w:t>7c.EU_estimates_3digits_noUK.R</w:t>
      </w:r>
    </w:p>
    <w:p w14:paraId="0FCA7DC1" w14:textId="77777777" w:rsidR="00B43A8B" w:rsidRPr="000B472E" w:rsidRDefault="00B43A8B" w:rsidP="00B43A8B">
      <w:pPr>
        <w:spacing w:after="0"/>
        <w:rPr>
          <w:rFonts w:ascii="Courier New" w:hAnsi="Courier New" w:cs="Courier New"/>
          <w:bCs/>
          <w:sz w:val="20"/>
          <w:szCs w:val="20"/>
          <w:lang w:val="fr-FR"/>
        </w:rPr>
      </w:pPr>
      <w:r w:rsidRPr="000B472E">
        <w:rPr>
          <w:rFonts w:ascii="Courier New" w:hAnsi="Courier New" w:cs="Courier New"/>
          <w:bCs/>
          <w:sz w:val="20"/>
          <w:szCs w:val="20"/>
          <w:lang w:val="fr-FR"/>
        </w:rPr>
        <w:t>7c.EU_estimates_settl_FAO_LUE_LUD_noUK.R</w:t>
      </w:r>
    </w:p>
    <w:p w14:paraId="66471C71" w14:textId="77777777" w:rsidR="00B43A8B" w:rsidRPr="000B472E" w:rsidRDefault="00B43A8B" w:rsidP="00B43A8B">
      <w:pPr>
        <w:spacing w:after="0"/>
        <w:rPr>
          <w:rFonts w:ascii="Courier New" w:hAnsi="Courier New" w:cs="Courier New"/>
          <w:bCs/>
          <w:sz w:val="20"/>
          <w:szCs w:val="20"/>
          <w:lang w:val="fr-FR"/>
        </w:rPr>
      </w:pPr>
    </w:p>
    <w:p w14:paraId="511B1841" w14:textId="77777777" w:rsidR="00B43A8B" w:rsidRPr="000B472E" w:rsidRDefault="00B43A8B" w:rsidP="00B43A8B">
      <w:pPr>
        <w:spacing w:after="0"/>
        <w:rPr>
          <w:rFonts w:ascii="Courier New" w:hAnsi="Courier New" w:cs="Courier New"/>
          <w:bCs/>
          <w:sz w:val="20"/>
          <w:szCs w:val="20"/>
          <w:lang w:val="fr-FR"/>
        </w:rPr>
      </w:pPr>
    </w:p>
    <w:p w14:paraId="177E6376" w14:textId="77777777" w:rsidR="00B43A8B" w:rsidRPr="000B472E" w:rsidRDefault="00B43A8B" w:rsidP="00B43A8B">
      <w:pPr>
        <w:spacing w:after="0"/>
        <w:rPr>
          <w:rFonts w:ascii="Courier New" w:hAnsi="Courier New" w:cs="Courier New"/>
          <w:bCs/>
          <w:sz w:val="20"/>
          <w:szCs w:val="20"/>
          <w:lang w:val="fr-FR"/>
        </w:rPr>
      </w:pPr>
      <w:r w:rsidRPr="000B472E">
        <w:rPr>
          <w:rFonts w:ascii="Courier New" w:hAnsi="Courier New" w:cs="Courier New"/>
          <w:bCs/>
          <w:sz w:val="20"/>
          <w:szCs w:val="20"/>
          <w:lang w:val="fr-FR"/>
        </w:rPr>
        <w:t xml:space="preserve">*** </w:t>
      </w:r>
      <w:proofErr w:type="gramStart"/>
      <w:r w:rsidRPr="000B472E">
        <w:rPr>
          <w:rFonts w:ascii="Courier New" w:hAnsi="Courier New" w:cs="Courier New"/>
          <w:bCs/>
          <w:sz w:val="20"/>
          <w:szCs w:val="20"/>
          <w:lang w:val="fr-FR"/>
        </w:rPr>
        <w:t>Output:</w:t>
      </w:r>
      <w:proofErr w:type="gramEnd"/>
    </w:p>
    <w:p w14:paraId="66BA6448" w14:textId="77777777" w:rsidR="00B43A8B" w:rsidRPr="000B472E" w:rsidRDefault="00B43A8B" w:rsidP="00B43A8B">
      <w:pPr>
        <w:spacing w:after="0"/>
        <w:rPr>
          <w:rFonts w:ascii="Courier New" w:hAnsi="Courier New" w:cs="Courier New"/>
          <w:bCs/>
          <w:sz w:val="20"/>
          <w:szCs w:val="20"/>
          <w:lang w:val="fr-FR"/>
        </w:rPr>
      </w:pPr>
    </w:p>
    <w:p w14:paraId="17A603C3" w14:textId="77777777" w:rsidR="00B43A8B" w:rsidRPr="000B472E" w:rsidRDefault="00B43A8B" w:rsidP="00B43A8B">
      <w:pPr>
        <w:spacing w:after="0"/>
        <w:rPr>
          <w:rFonts w:ascii="Courier New" w:hAnsi="Courier New" w:cs="Courier New"/>
          <w:bCs/>
          <w:sz w:val="20"/>
          <w:szCs w:val="20"/>
          <w:lang w:val="fr-FR"/>
        </w:rPr>
      </w:pPr>
      <w:r w:rsidRPr="000B472E">
        <w:rPr>
          <w:rFonts w:ascii="Courier New" w:hAnsi="Courier New" w:cs="Courier New"/>
          <w:bCs/>
          <w:sz w:val="20"/>
          <w:szCs w:val="20"/>
          <w:lang w:val="fr-FR"/>
        </w:rPr>
        <w:t>Europe_lc_lu_1digit.xlsx</w:t>
      </w:r>
    </w:p>
    <w:p w14:paraId="56EB0F01" w14:textId="77777777" w:rsidR="00B43A8B" w:rsidRPr="000B472E" w:rsidRDefault="00B43A8B" w:rsidP="00B43A8B">
      <w:pPr>
        <w:spacing w:after="0"/>
        <w:rPr>
          <w:rFonts w:ascii="Courier New" w:hAnsi="Courier New" w:cs="Courier New"/>
          <w:bCs/>
          <w:sz w:val="20"/>
          <w:szCs w:val="20"/>
          <w:lang w:val="fr-FR"/>
        </w:rPr>
      </w:pPr>
      <w:r w:rsidRPr="000B472E">
        <w:rPr>
          <w:rFonts w:ascii="Courier New" w:hAnsi="Courier New" w:cs="Courier New"/>
          <w:bCs/>
          <w:sz w:val="20"/>
          <w:szCs w:val="20"/>
          <w:lang w:val="fr-FR"/>
        </w:rPr>
        <w:t>Europe_lc_lu_2digits.xlsx</w:t>
      </w:r>
    </w:p>
    <w:p w14:paraId="12AB77ED" w14:textId="77777777" w:rsidR="00B43A8B" w:rsidRPr="000B472E" w:rsidRDefault="00B43A8B" w:rsidP="00B43A8B">
      <w:pPr>
        <w:spacing w:after="0"/>
        <w:rPr>
          <w:rFonts w:ascii="Courier New" w:hAnsi="Courier New" w:cs="Courier New"/>
          <w:bCs/>
          <w:sz w:val="20"/>
          <w:szCs w:val="20"/>
          <w:lang w:val="fr-FR"/>
        </w:rPr>
      </w:pPr>
      <w:r w:rsidRPr="000B472E">
        <w:rPr>
          <w:rFonts w:ascii="Courier New" w:hAnsi="Courier New" w:cs="Courier New"/>
          <w:bCs/>
          <w:sz w:val="20"/>
          <w:szCs w:val="20"/>
          <w:lang w:val="fr-FR"/>
        </w:rPr>
        <w:t>Europe_lc_lu_3digits.xlsx</w:t>
      </w:r>
    </w:p>
    <w:p w14:paraId="57247B6A" w14:textId="77777777" w:rsidR="00B43A8B" w:rsidRPr="00B43A8B" w:rsidRDefault="00B43A8B" w:rsidP="00B43A8B">
      <w:pPr>
        <w:spacing w:after="0"/>
        <w:rPr>
          <w:rFonts w:ascii="Courier New" w:hAnsi="Courier New" w:cs="Courier New"/>
          <w:bCs/>
          <w:sz w:val="20"/>
          <w:szCs w:val="20"/>
          <w:lang w:val="it-IT"/>
        </w:rPr>
      </w:pPr>
      <w:r w:rsidRPr="00B43A8B">
        <w:rPr>
          <w:rFonts w:ascii="Courier New" w:hAnsi="Courier New" w:cs="Courier New"/>
          <w:bCs/>
          <w:sz w:val="20"/>
          <w:szCs w:val="20"/>
          <w:lang w:val="it-IT"/>
        </w:rPr>
        <w:t>Europe_settl_FAO_LUE_LUD.xlsx</w:t>
      </w:r>
    </w:p>
    <w:p w14:paraId="2D9F73D1" w14:textId="77777777" w:rsidR="00B43A8B" w:rsidRPr="00B43A8B" w:rsidRDefault="00B43A8B" w:rsidP="00B43A8B">
      <w:pPr>
        <w:spacing w:after="0"/>
        <w:rPr>
          <w:rFonts w:ascii="Courier New" w:hAnsi="Courier New" w:cs="Courier New"/>
          <w:bCs/>
          <w:sz w:val="20"/>
          <w:szCs w:val="20"/>
          <w:lang w:val="it-IT"/>
        </w:rPr>
      </w:pPr>
    </w:p>
    <w:p w14:paraId="592AD864"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in directory '</w:t>
      </w:r>
      <w:proofErr w:type="spellStart"/>
      <w:r w:rsidRPr="00B43A8B">
        <w:rPr>
          <w:rFonts w:ascii="Courier New" w:hAnsi="Courier New" w:cs="Courier New"/>
          <w:bCs/>
          <w:sz w:val="20"/>
          <w:szCs w:val="20"/>
        </w:rPr>
        <w:t>EU_estimates</w:t>
      </w:r>
      <w:proofErr w:type="spellEnd"/>
      <w:r w:rsidRPr="00B43A8B">
        <w:rPr>
          <w:rFonts w:ascii="Courier New" w:hAnsi="Courier New" w:cs="Courier New"/>
          <w:bCs/>
          <w:sz w:val="20"/>
          <w:szCs w:val="20"/>
        </w:rPr>
        <w:t>'</w:t>
      </w:r>
    </w:p>
    <w:p w14:paraId="5BBC4865" w14:textId="77777777" w:rsidR="00B43A8B" w:rsidRPr="00B43A8B" w:rsidRDefault="00B43A8B" w:rsidP="00B43A8B">
      <w:pPr>
        <w:spacing w:after="0"/>
        <w:rPr>
          <w:rFonts w:ascii="Courier New" w:hAnsi="Courier New" w:cs="Courier New"/>
          <w:bCs/>
          <w:sz w:val="20"/>
          <w:szCs w:val="20"/>
        </w:rPr>
      </w:pPr>
    </w:p>
    <w:p w14:paraId="61324340"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w:t>
      </w:r>
    </w:p>
    <w:p w14:paraId="604AD20E"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Step 5 - Check of estimates variations for Land Cover = A and Settlement</w:t>
      </w:r>
    </w:p>
    <w:p w14:paraId="31693AD4"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w:t>
      </w:r>
    </w:p>
    <w:p w14:paraId="2D02A564" w14:textId="77777777" w:rsidR="00B43A8B" w:rsidRPr="00B43A8B" w:rsidRDefault="00B43A8B" w:rsidP="00B43A8B">
      <w:pPr>
        <w:spacing w:after="0"/>
        <w:rPr>
          <w:rFonts w:ascii="Courier New" w:hAnsi="Courier New" w:cs="Courier New"/>
          <w:bCs/>
          <w:sz w:val="20"/>
          <w:szCs w:val="20"/>
        </w:rPr>
      </w:pPr>
    </w:p>
    <w:p w14:paraId="598FC704"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xml:space="preserve">*** Input: </w:t>
      </w:r>
    </w:p>
    <w:p w14:paraId="7BD2CE8C"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lastRenderedPageBreak/>
        <w:t>'YY_est_all.csv' in directory '</w:t>
      </w:r>
      <w:proofErr w:type="spellStart"/>
      <w:r w:rsidRPr="00B43A8B">
        <w:rPr>
          <w:rFonts w:ascii="Courier New" w:hAnsi="Courier New" w:cs="Courier New"/>
          <w:bCs/>
          <w:sz w:val="20"/>
          <w:szCs w:val="20"/>
        </w:rPr>
        <w:t>allyears_estimates</w:t>
      </w:r>
      <w:proofErr w:type="spellEnd"/>
      <w:r w:rsidRPr="00B43A8B">
        <w:rPr>
          <w:rFonts w:ascii="Courier New" w:hAnsi="Courier New" w:cs="Courier New"/>
          <w:bCs/>
          <w:sz w:val="20"/>
          <w:szCs w:val="20"/>
        </w:rPr>
        <w:t>'</w:t>
      </w:r>
    </w:p>
    <w:p w14:paraId="614AD8DA" w14:textId="77777777" w:rsidR="00B43A8B" w:rsidRPr="00B43A8B" w:rsidRDefault="00B43A8B" w:rsidP="00B43A8B">
      <w:pPr>
        <w:spacing w:after="0"/>
        <w:rPr>
          <w:rFonts w:ascii="Courier New" w:hAnsi="Courier New" w:cs="Courier New"/>
          <w:bCs/>
          <w:sz w:val="20"/>
          <w:szCs w:val="20"/>
        </w:rPr>
      </w:pPr>
    </w:p>
    <w:p w14:paraId="0F6E171D"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xml:space="preserve">*** Process: </w:t>
      </w:r>
    </w:p>
    <w:p w14:paraId="0D7966F0" w14:textId="77777777" w:rsidR="00B43A8B" w:rsidRPr="00B43A8B" w:rsidRDefault="00B43A8B" w:rsidP="00B43A8B">
      <w:pPr>
        <w:spacing w:after="0"/>
        <w:rPr>
          <w:rFonts w:ascii="Courier New" w:hAnsi="Courier New" w:cs="Courier New"/>
          <w:bCs/>
          <w:sz w:val="20"/>
          <w:szCs w:val="20"/>
        </w:rPr>
      </w:pPr>
    </w:p>
    <w:p w14:paraId="056ECFE5"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execute:</w:t>
      </w:r>
    </w:p>
    <w:p w14:paraId="072A3B58" w14:textId="77777777" w:rsidR="00B43A8B" w:rsidRPr="00B43A8B" w:rsidRDefault="00B43A8B" w:rsidP="00B43A8B">
      <w:pPr>
        <w:spacing w:after="0"/>
        <w:rPr>
          <w:rFonts w:ascii="Courier New" w:hAnsi="Courier New" w:cs="Courier New"/>
          <w:bCs/>
          <w:sz w:val="20"/>
          <w:szCs w:val="20"/>
        </w:rPr>
      </w:pPr>
    </w:p>
    <w:p w14:paraId="7A334674"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8.check.bat</w:t>
      </w:r>
    </w:p>
    <w:p w14:paraId="1C22C5C8" w14:textId="77777777" w:rsidR="00B43A8B" w:rsidRPr="00B43A8B" w:rsidRDefault="00B43A8B" w:rsidP="00B43A8B">
      <w:pPr>
        <w:spacing w:after="0"/>
        <w:rPr>
          <w:rFonts w:ascii="Courier New" w:hAnsi="Courier New" w:cs="Courier New"/>
          <w:bCs/>
          <w:sz w:val="20"/>
          <w:szCs w:val="20"/>
        </w:rPr>
      </w:pPr>
    </w:p>
    <w:p w14:paraId="7D0A4406"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with R script:</w:t>
      </w:r>
    </w:p>
    <w:p w14:paraId="0DE08721" w14:textId="77777777" w:rsidR="00B43A8B" w:rsidRPr="00B43A8B" w:rsidRDefault="00B43A8B" w:rsidP="00B43A8B">
      <w:pPr>
        <w:spacing w:after="0"/>
        <w:rPr>
          <w:rFonts w:ascii="Courier New" w:hAnsi="Courier New" w:cs="Courier New"/>
          <w:bCs/>
          <w:sz w:val="20"/>
          <w:szCs w:val="20"/>
        </w:rPr>
      </w:pPr>
    </w:p>
    <w:p w14:paraId="79ACB4A8"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8</w:t>
      </w:r>
      <w:proofErr w:type="gramStart"/>
      <w:r w:rsidRPr="00B43A8B">
        <w:rPr>
          <w:rFonts w:ascii="Courier New" w:hAnsi="Courier New" w:cs="Courier New"/>
          <w:bCs/>
          <w:sz w:val="20"/>
          <w:szCs w:val="20"/>
        </w:rPr>
        <w:t>a.check</w:t>
      </w:r>
      <w:proofErr w:type="gramEnd"/>
      <w:r w:rsidRPr="00B43A8B">
        <w:rPr>
          <w:rFonts w:ascii="Courier New" w:hAnsi="Courier New" w:cs="Courier New"/>
          <w:bCs/>
          <w:sz w:val="20"/>
          <w:szCs w:val="20"/>
        </w:rPr>
        <w:t>_estimates.R</w:t>
      </w:r>
    </w:p>
    <w:p w14:paraId="719B8FA8"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8</w:t>
      </w:r>
      <w:proofErr w:type="gramStart"/>
      <w:r w:rsidRPr="00B43A8B">
        <w:rPr>
          <w:rFonts w:ascii="Courier New" w:hAnsi="Courier New" w:cs="Courier New"/>
          <w:bCs/>
          <w:sz w:val="20"/>
          <w:szCs w:val="20"/>
        </w:rPr>
        <w:t>b.check</w:t>
      </w:r>
      <w:proofErr w:type="gramEnd"/>
      <w:r w:rsidRPr="00B43A8B">
        <w:rPr>
          <w:rFonts w:ascii="Courier New" w:hAnsi="Courier New" w:cs="Courier New"/>
          <w:bCs/>
          <w:sz w:val="20"/>
          <w:szCs w:val="20"/>
        </w:rPr>
        <w:t>_estimates_artificial.R</w:t>
      </w:r>
    </w:p>
    <w:p w14:paraId="77E31F55"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8</w:t>
      </w:r>
      <w:proofErr w:type="gramStart"/>
      <w:r w:rsidRPr="00B43A8B">
        <w:rPr>
          <w:rFonts w:ascii="Courier New" w:hAnsi="Courier New" w:cs="Courier New"/>
          <w:bCs/>
          <w:sz w:val="20"/>
          <w:szCs w:val="20"/>
        </w:rPr>
        <w:t>c.check</w:t>
      </w:r>
      <w:proofErr w:type="gramEnd"/>
      <w:r w:rsidRPr="00B43A8B">
        <w:rPr>
          <w:rFonts w:ascii="Courier New" w:hAnsi="Courier New" w:cs="Courier New"/>
          <w:bCs/>
          <w:sz w:val="20"/>
          <w:szCs w:val="20"/>
        </w:rPr>
        <w:t>_estimates_waters.R</w:t>
      </w:r>
    </w:p>
    <w:p w14:paraId="5F35F118"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8</w:t>
      </w:r>
      <w:proofErr w:type="gramStart"/>
      <w:r w:rsidRPr="00B43A8B">
        <w:rPr>
          <w:rFonts w:ascii="Courier New" w:hAnsi="Courier New" w:cs="Courier New"/>
          <w:bCs/>
          <w:sz w:val="20"/>
          <w:szCs w:val="20"/>
        </w:rPr>
        <w:t>d.check</w:t>
      </w:r>
      <w:proofErr w:type="gramEnd"/>
      <w:r w:rsidRPr="00B43A8B">
        <w:rPr>
          <w:rFonts w:ascii="Courier New" w:hAnsi="Courier New" w:cs="Courier New"/>
          <w:bCs/>
          <w:sz w:val="20"/>
          <w:szCs w:val="20"/>
        </w:rPr>
        <w:t>_estimates_NUTS2.R</w:t>
      </w:r>
    </w:p>
    <w:p w14:paraId="336F113E"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8</w:t>
      </w:r>
      <w:proofErr w:type="gramStart"/>
      <w:r w:rsidRPr="00B43A8B">
        <w:rPr>
          <w:rFonts w:ascii="Courier New" w:hAnsi="Courier New" w:cs="Courier New"/>
          <w:bCs/>
          <w:sz w:val="20"/>
          <w:szCs w:val="20"/>
        </w:rPr>
        <w:t>e.check</w:t>
      </w:r>
      <w:proofErr w:type="gramEnd"/>
      <w:r w:rsidRPr="00B43A8B">
        <w:rPr>
          <w:rFonts w:ascii="Courier New" w:hAnsi="Courier New" w:cs="Courier New"/>
          <w:bCs/>
          <w:sz w:val="20"/>
          <w:szCs w:val="20"/>
        </w:rPr>
        <w:t>_LUCAS_vs_HRL_CLC.R</w:t>
      </w:r>
    </w:p>
    <w:p w14:paraId="46F5441A" w14:textId="77777777" w:rsidR="00B43A8B" w:rsidRPr="00B43A8B" w:rsidRDefault="00B43A8B" w:rsidP="00B43A8B">
      <w:pPr>
        <w:spacing w:after="0"/>
        <w:rPr>
          <w:rFonts w:ascii="Courier New" w:hAnsi="Courier New" w:cs="Courier New"/>
          <w:bCs/>
          <w:sz w:val="20"/>
          <w:szCs w:val="20"/>
        </w:rPr>
      </w:pPr>
    </w:p>
    <w:p w14:paraId="4A426559" w14:textId="77777777" w:rsidR="00B43A8B" w:rsidRPr="00B43A8B" w:rsidRDefault="00B43A8B" w:rsidP="00B43A8B">
      <w:pPr>
        <w:spacing w:after="0"/>
        <w:rPr>
          <w:rFonts w:ascii="Courier New" w:hAnsi="Courier New" w:cs="Courier New"/>
          <w:bCs/>
          <w:sz w:val="20"/>
          <w:szCs w:val="20"/>
        </w:rPr>
      </w:pPr>
    </w:p>
    <w:p w14:paraId="7036E13E"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Output:</w:t>
      </w:r>
    </w:p>
    <w:p w14:paraId="046C0688" w14:textId="77777777" w:rsidR="00B43A8B" w:rsidRPr="00B43A8B" w:rsidRDefault="00B43A8B" w:rsidP="00B43A8B">
      <w:pPr>
        <w:spacing w:after="0"/>
        <w:rPr>
          <w:rFonts w:ascii="Courier New" w:hAnsi="Courier New" w:cs="Courier New"/>
          <w:bCs/>
          <w:sz w:val="20"/>
          <w:szCs w:val="20"/>
        </w:rPr>
      </w:pPr>
    </w:p>
    <w:p w14:paraId="3F433E63"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artificial_anomalies.xlsx</w:t>
      </w:r>
    </w:p>
    <w:p w14:paraId="11BD3189"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waters_anomalies.xlsx</w:t>
      </w:r>
    </w:p>
    <w:p w14:paraId="222218E2"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check.txt</w:t>
      </w:r>
    </w:p>
    <w:p w14:paraId="11214DDA" w14:textId="77777777" w:rsidR="00B43A8B" w:rsidRPr="00B43A8B" w:rsidRDefault="00B43A8B" w:rsidP="00B43A8B">
      <w:pPr>
        <w:spacing w:after="0"/>
        <w:rPr>
          <w:rFonts w:ascii="Courier New" w:hAnsi="Courier New" w:cs="Courier New"/>
          <w:bCs/>
          <w:sz w:val="20"/>
          <w:szCs w:val="20"/>
        </w:rPr>
      </w:pPr>
    </w:p>
    <w:p w14:paraId="45B45D11"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in directory 'anomalies'</w:t>
      </w:r>
    </w:p>
    <w:p w14:paraId="336329D9" w14:textId="77777777" w:rsidR="00B43A8B" w:rsidRPr="00B43A8B" w:rsidRDefault="00B43A8B" w:rsidP="00B43A8B">
      <w:pPr>
        <w:spacing w:after="0"/>
        <w:rPr>
          <w:rFonts w:ascii="Courier New" w:hAnsi="Courier New" w:cs="Courier New"/>
          <w:bCs/>
          <w:sz w:val="20"/>
          <w:szCs w:val="20"/>
        </w:rPr>
      </w:pPr>
    </w:p>
    <w:p w14:paraId="7E49270C"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w:t>
      </w:r>
    </w:p>
    <w:p w14:paraId="576BE08F" w14:textId="0EC7C9CB"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 xml:space="preserve">Step </w:t>
      </w:r>
      <w:r w:rsidR="000E6D33">
        <w:rPr>
          <w:rFonts w:ascii="Courier New" w:hAnsi="Courier New" w:cs="Courier New"/>
          <w:bCs/>
          <w:sz w:val="20"/>
          <w:szCs w:val="20"/>
        </w:rPr>
        <w:t>7</w:t>
      </w:r>
      <w:r w:rsidRPr="00B43A8B">
        <w:rPr>
          <w:rFonts w:ascii="Courier New" w:hAnsi="Courier New" w:cs="Courier New"/>
          <w:bCs/>
          <w:sz w:val="20"/>
          <w:szCs w:val="20"/>
        </w:rPr>
        <w:t xml:space="preserve"> - Production of tables for each country</w:t>
      </w:r>
    </w:p>
    <w:p w14:paraId="6092A8B0"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w:t>
      </w:r>
    </w:p>
    <w:p w14:paraId="755E4080" w14:textId="77777777" w:rsidR="00B43A8B" w:rsidRPr="00B43A8B" w:rsidRDefault="00B43A8B" w:rsidP="00B43A8B">
      <w:pPr>
        <w:spacing w:after="0"/>
        <w:rPr>
          <w:rFonts w:ascii="Courier New" w:hAnsi="Courier New" w:cs="Courier New"/>
          <w:bCs/>
          <w:sz w:val="20"/>
          <w:szCs w:val="20"/>
        </w:rPr>
      </w:pPr>
    </w:p>
    <w:p w14:paraId="3BDD632A"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execute:</w:t>
      </w:r>
    </w:p>
    <w:p w14:paraId="3732150E" w14:textId="77777777" w:rsidR="00B43A8B" w:rsidRPr="00B43A8B" w:rsidRDefault="00B43A8B" w:rsidP="00B43A8B">
      <w:pPr>
        <w:spacing w:after="0"/>
        <w:rPr>
          <w:rFonts w:ascii="Courier New" w:hAnsi="Courier New" w:cs="Courier New"/>
          <w:bCs/>
          <w:sz w:val="20"/>
          <w:szCs w:val="20"/>
        </w:rPr>
      </w:pPr>
    </w:p>
    <w:p w14:paraId="175E88EA"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9.tables_country.bat</w:t>
      </w:r>
    </w:p>
    <w:p w14:paraId="20B72FC8" w14:textId="77777777" w:rsidR="00B43A8B" w:rsidRPr="00B43A8B" w:rsidRDefault="00B43A8B" w:rsidP="00B43A8B">
      <w:pPr>
        <w:spacing w:after="0"/>
        <w:rPr>
          <w:rFonts w:ascii="Courier New" w:hAnsi="Courier New" w:cs="Courier New"/>
          <w:bCs/>
          <w:sz w:val="20"/>
          <w:szCs w:val="20"/>
        </w:rPr>
      </w:pPr>
    </w:p>
    <w:p w14:paraId="2EB0DD08"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with R script:</w:t>
      </w:r>
    </w:p>
    <w:p w14:paraId="521C396C" w14:textId="77777777" w:rsidR="00B43A8B" w:rsidRPr="00B43A8B" w:rsidRDefault="00B43A8B" w:rsidP="00B43A8B">
      <w:pPr>
        <w:spacing w:after="0"/>
        <w:rPr>
          <w:rFonts w:ascii="Courier New" w:hAnsi="Courier New" w:cs="Courier New"/>
          <w:bCs/>
          <w:sz w:val="20"/>
          <w:szCs w:val="20"/>
        </w:rPr>
      </w:pPr>
    </w:p>
    <w:p w14:paraId="1FD3C2F2" w14:textId="77777777" w:rsidR="00B43A8B"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9.tables_</w:t>
      </w:r>
      <w:proofErr w:type="gramStart"/>
      <w:r w:rsidRPr="00B43A8B">
        <w:rPr>
          <w:rFonts w:ascii="Courier New" w:hAnsi="Courier New" w:cs="Courier New"/>
          <w:bCs/>
          <w:sz w:val="20"/>
          <w:szCs w:val="20"/>
        </w:rPr>
        <w:t>country.R</w:t>
      </w:r>
      <w:proofErr w:type="gramEnd"/>
    </w:p>
    <w:p w14:paraId="19EA882C" w14:textId="77777777" w:rsidR="00B43A8B" w:rsidRPr="00B43A8B" w:rsidRDefault="00B43A8B" w:rsidP="00B43A8B">
      <w:pPr>
        <w:spacing w:after="0"/>
        <w:rPr>
          <w:rFonts w:ascii="Courier New" w:hAnsi="Courier New" w:cs="Courier New"/>
          <w:bCs/>
          <w:sz w:val="20"/>
          <w:szCs w:val="20"/>
        </w:rPr>
      </w:pPr>
    </w:p>
    <w:p w14:paraId="2DB82D0A" w14:textId="5576B3AF" w:rsidR="00291A3E" w:rsidRPr="00B43A8B" w:rsidRDefault="00B43A8B" w:rsidP="00B43A8B">
      <w:pPr>
        <w:spacing w:after="0"/>
        <w:rPr>
          <w:rFonts w:ascii="Courier New" w:hAnsi="Courier New" w:cs="Courier New"/>
          <w:bCs/>
          <w:sz w:val="20"/>
          <w:szCs w:val="20"/>
        </w:rPr>
      </w:pPr>
      <w:r w:rsidRPr="00B43A8B">
        <w:rPr>
          <w:rFonts w:ascii="Courier New" w:hAnsi="Courier New" w:cs="Courier New"/>
          <w:bCs/>
          <w:sz w:val="20"/>
          <w:szCs w:val="20"/>
        </w:rPr>
        <w:t>in directory '</w:t>
      </w:r>
      <w:proofErr w:type="spellStart"/>
      <w:r w:rsidRPr="00B43A8B">
        <w:rPr>
          <w:rFonts w:ascii="Courier New" w:hAnsi="Courier New" w:cs="Courier New"/>
          <w:bCs/>
          <w:sz w:val="20"/>
          <w:szCs w:val="20"/>
        </w:rPr>
        <w:t>tables_country</w:t>
      </w:r>
      <w:proofErr w:type="spellEnd"/>
      <w:r w:rsidRPr="00B43A8B">
        <w:rPr>
          <w:rFonts w:ascii="Courier New" w:hAnsi="Courier New" w:cs="Courier New"/>
          <w:bCs/>
          <w:sz w:val="20"/>
          <w:szCs w:val="20"/>
        </w:rPr>
        <w:t>'</w:t>
      </w:r>
    </w:p>
    <w:p w14:paraId="06A31D1B" w14:textId="77777777" w:rsidR="00201701" w:rsidRPr="004A4952" w:rsidRDefault="00201701">
      <w:pPr>
        <w:jc w:val="right"/>
      </w:pPr>
    </w:p>
    <w:sectPr w:rsidR="00201701" w:rsidRPr="004A4952" w:rsidSect="008C4621">
      <w:headerReference w:type="default" r:id="rId25"/>
      <w:footerReference w:type="default" r:id="rId26"/>
      <w:pgSz w:w="11907" w:h="16840" w:code="9"/>
      <w:pgMar w:top="1701" w:right="1276" w:bottom="1644" w:left="1418" w:header="1021" w:footer="56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PALMIERI Alessandra (ESTAT)" w:date="2021-02-22T18:47:00Z" w:initials="PA(">
    <w:p w14:paraId="25CACBB7" w14:textId="6FF5E8FE" w:rsidR="001350F7" w:rsidRDefault="001350F7">
      <w:pPr>
        <w:pStyle w:val="Testocommento"/>
      </w:pPr>
      <w:r>
        <w:rPr>
          <w:rStyle w:val="Rimandocommento"/>
        </w:rPr>
        <w:annotationRef/>
      </w:r>
      <w:r>
        <w:rPr>
          <w:noProof/>
        </w:rPr>
        <w:t>which ones were deleted, which criteria; please specify</w:t>
      </w:r>
    </w:p>
  </w:comment>
  <w:comment w:id="6" w:author="Marco Scarno" w:date="2021-02-23T16:02:00Z" w:initials="MS">
    <w:p w14:paraId="1280B551" w14:textId="14E751AF" w:rsidR="001350F7" w:rsidRPr="00C15040" w:rsidRDefault="001350F7">
      <w:pPr>
        <w:pStyle w:val="Testocommento"/>
        <w:rPr>
          <w:lang w:val="it-IT"/>
        </w:rPr>
      </w:pPr>
      <w:r>
        <w:rPr>
          <w:rStyle w:val="Rimandocommento"/>
        </w:rPr>
        <w:annotationRef/>
      </w:r>
      <w:r>
        <w:t xml:space="preserve">I followed the instructions on the file </w:t>
      </w:r>
      <w:r>
        <w:rPr>
          <w:i/>
          <w:iCs/>
        </w:rPr>
        <w:t>flag_pi.csv</w:t>
      </w:r>
      <w:r>
        <w:t xml:space="preserve">, in which the column </w:t>
      </w:r>
      <w:r>
        <w:rPr>
          <w:i/>
          <w:iCs/>
        </w:rPr>
        <w:t xml:space="preserve">PI2009, PI2012 </w:t>
      </w:r>
      <w:r>
        <w:t xml:space="preserve">and </w:t>
      </w:r>
      <w:r>
        <w:rPr>
          <w:i/>
          <w:iCs/>
        </w:rPr>
        <w:t>PI2015</w:t>
      </w:r>
      <w:r>
        <w:t xml:space="preserve"> </w:t>
      </w:r>
      <w:proofErr w:type="gramStart"/>
      <w:r>
        <w:t>where</w:t>
      </w:r>
      <w:proofErr w:type="gramEnd"/>
      <w:r>
        <w:t xml:space="preserve"> indicated as those to be considered to identify the PI points (when their values is </w:t>
      </w:r>
      <w:r>
        <w:rPr>
          <w:i/>
          <w:iCs/>
        </w:rPr>
        <w:t>1</w:t>
      </w:r>
      <w:r>
        <w:t xml:space="preserve">). </w:t>
      </w:r>
      <w:r w:rsidRPr="00C15040">
        <w:rPr>
          <w:lang w:val="it-IT"/>
        </w:rPr>
        <w:t xml:space="preserve">I </w:t>
      </w:r>
      <w:proofErr w:type="spellStart"/>
      <w:r w:rsidRPr="00C15040">
        <w:rPr>
          <w:lang w:val="it-IT"/>
        </w:rPr>
        <w:t>enclose</w:t>
      </w:r>
      <w:proofErr w:type="spellEnd"/>
      <w:r w:rsidRPr="00C15040">
        <w:rPr>
          <w:lang w:val="it-IT"/>
        </w:rPr>
        <w:t xml:space="preserve"> the text of the email </w:t>
      </w:r>
      <w:proofErr w:type="spellStart"/>
      <w:r w:rsidRPr="00C15040">
        <w:rPr>
          <w:lang w:val="it-IT"/>
        </w:rPr>
        <w:t>that</w:t>
      </w:r>
      <w:proofErr w:type="spellEnd"/>
      <w:r w:rsidRPr="00C15040">
        <w:rPr>
          <w:lang w:val="it-IT"/>
        </w:rPr>
        <w:t xml:space="preserve"> </w:t>
      </w:r>
      <w:proofErr w:type="spellStart"/>
      <w:r w:rsidRPr="00C15040">
        <w:rPr>
          <w:lang w:val="it-IT"/>
        </w:rPr>
        <w:t>refers</w:t>
      </w:r>
      <w:proofErr w:type="spellEnd"/>
      <w:r w:rsidRPr="00C15040">
        <w:rPr>
          <w:lang w:val="it-IT"/>
        </w:rPr>
        <w:t xml:space="preserve"> to </w:t>
      </w:r>
      <w:proofErr w:type="spellStart"/>
      <w:r w:rsidRPr="00C15040">
        <w:rPr>
          <w:lang w:val="it-IT"/>
        </w:rPr>
        <w:t>this</w:t>
      </w:r>
      <w:proofErr w:type="spellEnd"/>
      <w:r w:rsidRPr="00C15040">
        <w:rPr>
          <w:lang w:val="it-IT"/>
        </w:rPr>
        <w:t xml:space="preserve"> </w:t>
      </w:r>
      <w:proofErr w:type="spellStart"/>
      <w:r w:rsidRPr="00C15040">
        <w:rPr>
          <w:lang w:val="it-IT"/>
        </w:rPr>
        <w:t>issue</w:t>
      </w:r>
      <w:proofErr w:type="spellEnd"/>
      <w:r w:rsidRPr="00C15040">
        <w:rPr>
          <w:lang w:val="it-IT"/>
        </w:rPr>
        <w:t xml:space="preserve"> (AP, </w:t>
      </w:r>
      <w:proofErr w:type="spellStart"/>
      <w:r w:rsidRPr="00C15040">
        <w:rPr>
          <w:lang w:val="it-IT"/>
        </w:rPr>
        <w:t>dated</w:t>
      </w:r>
      <w:proofErr w:type="spellEnd"/>
      <w:r w:rsidRPr="00C15040">
        <w:rPr>
          <w:lang w:val="it-IT"/>
        </w:rPr>
        <w:t xml:space="preserve"> 2 </w:t>
      </w:r>
      <w:proofErr w:type="spellStart"/>
      <w:r w:rsidRPr="00C15040">
        <w:rPr>
          <w:lang w:val="it-IT"/>
        </w:rPr>
        <w:t>December</w:t>
      </w:r>
      <w:proofErr w:type="spellEnd"/>
      <w:r w:rsidRPr="00C15040">
        <w:rPr>
          <w:lang w:val="it-IT"/>
        </w:rPr>
        <w:t xml:space="preserve"> 2019: </w:t>
      </w:r>
      <w:r w:rsidRPr="00C15040">
        <w:rPr>
          <w:color w:val="FF0000"/>
          <w:lang w:val="it-IT"/>
        </w:rPr>
        <w:t xml:space="preserve">Nel 2009/12/15 vigeva il principio di </w:t>
      </w:r>
      <w:proofErr w:type="spellStart"/>
      <w:proofErr w:type="gramStart"/>
      <w:r w:rsidRPr="00C15040">
        <w:rPr>
          <w:color w:val="FF0000"/>
          <w:lang w:val="it-IT"/>
        </w:rPr>
        <w:t>eligibilita</w:t>
      </w:r>
      <w:proofErr w:type="spellEnd"/>
      <w:r w:rsidRPr="00C15040">
        <w:rPr>
          <w:color w:val="FF0000"/>
          <w:lang w:val="it-IT"/>
        </w:rPr>
        <w:t xml:space="preserve"> ;</w:t>
      </w:r>
      <w:proofErr w:type="gramEnd"/>
      <w:r w:rsidRPr="00C15040">
        <w:rPr>
          <w:color w:val="FF0000"/>
          <w:lang w:val="it-IT"/>
        </w:rPr>
        <w:t xml:space="preserve">  in </w:t>
      </w:r>
      <w:proofErr w:type="spellStart"/>
      <w:r w:rsidRPr="00C15040">
        <w:rPr>
          <w:color w:val="FF0000"/>
          <w:lang w:val="it-IT"/>
        </w:rPr>
        <w:t>realta’</w:t>
      </w:r>
      <w:proofErr w:type="spellEnd"/>
      <w:r w:rsidRPr="00C15040">
        <w:rPr>
          <w:color w:val="FF0000"/>
          <w:lang w:val="it-IT"/>
        </w:rPr>
        <w:t xml:space="preserve"> dei 66461 punti PI, 6898 punti appartengono alla « partizione elegibile 2015 » e vanno pertanto esclusi dal data set di base per le stime 2015</w:t>
      </w:r>
      <w:r>
        <w:rPr>
          <w:lang w:val="it-IT"/>
        </w:rPr>
        <w:t>)</w:t>
      </w:r>
    </w:p>
  </w:comment>
  <w:comment w:id="10" w:author="PALMIERI Alessandra (ESTAT)" w:date="2021-02-22T18:14:00Z" w:initials="PA(">
    <w:p w14:paraId="0275948F" w14:textId="77777777" w:rsidR="001350F7" w:rsidRDefault="001350F7" w:rsidP="003B02F8">
      <w:pPr>
        <w:pStyle w:val="Testocommento"/>
      </w:pPr>
      <w:r>
        <w:rPr>
          <w:rStyle w:val="Rimandocommento"/>
        </w:rPr>
        <w:annotationRef/>
      </w:r>
      <w:r>
        <w:rPr>
          <w:noProof/>
        </w:rPr>
        <w:t>what was considered "non response"? please specify</w:t>
      </w:r>
    </w:p>
    <w:p w14:paraId="3258393B" w14:textId="7D98685E" w:rsidR="001350F7" w:rsidRDefault="001350F7">
      <w:pPr>
        <w:pStyle w:val="Testocommento"/>
      </w:pPr>
    </w:p>
  </w:comment>
  <w:comment w:id="9" w:author="PALMIERI Alessandra (ESTAT)" w:date="2021-02-22T18:18:00Z" w:initials="PA(">
    <w:p w14:paraId="7E7D2CA5" w14:textId="2326BEC3" w:rsidR="001350F7" w:rsidRDefault="001350F7">
      <w:pPr>
        <w:pStyle w:val="Testocommento"/>
      </w:pPr>
      <w:r>
        <w:rPr>
          <w:rStyle w:val="Rimandocommento"/>
        </w:rPr>
        <w:annotationRef/>
      </w:r>
      <w:r>
        <w:rPr>
          <w:noProof/>
        </w:rPr>
        <w:t>please describe in detail the 2 different steps of weight adjustment; what are the constraint in each step?</w:t>
      </w:r>
    </w:p>
  </w:comment>
  <w:comment w:id="12" w:author="Giulio" w:date="2021-02-24T09:59:00Z" w:initials="G">
    <w:p w14:paraId="66DEF020" w14:textId="6B2AB27E" w:rsidR="007031C6" w:rsidRDefault="007031C6">
      <w:pPr>
        <w:pStyle w:val="Testocommento"/>
      </w:pPr>
      <w:r>
        <w:rPr>
          <w:rStyle w:val="Rimandocommento"/>
        </w:rPr>
        <w:annotationRef/>
      </w:r>
      <w:r>
        <w:t>This is the answer to Alessandra questions</w:t>
      </w:r>
    </w:p>
  </w:comment>
  <w:comment w:id="20" w:author="Mettler, Elena" w:date="2021-01-25T17:10:00Z" w:initials="ME">
    <w:p w14:paraId="769962EE" w14:textId="4100A94E" w:rsidR="001350F7" w:rsidRDefault="001350F7">
      <w:pPr>
        <w:pStyle w:val="Testocommento"/>
      </w:pPr>
      <w:r>
        <w:rPr>
          <w:rStyle w:val="Rimandocommento"/>
        </w:rPr>
        <w:annotationRef/>
      </w:r>
      <w:r>
        <w:t>Wrong removed</w:t>
      </w:r>
    </w:p>
  </w:comment>
  <w:comment w:id="25" w:author="ZACHARIADIS Savvas (ESTAT)" w:date="2021-01-04T19:10:00Z" w:initials="ZS(">
    <w:p w14:paraId="181279EB" w14:textId="77777777" w:rsidR="001350F7" w:rsidRDefault="001350F7" w:rsidP="006A24A8">
      <w:pPr>
        <w:pStyle w:val="Testocommento"/>
      </w:pPr>
      <w:r>
        <w:rPr>
          <w:rStyle w:val="Rimandocommento"/>
        </w:rPr>
        <w:annotationRef/>
      </w:r>
      <w:r>
        <w:t xml:space="preserve">You could mention that flat files have been also produced on the basis of July 2020 estimates. That was also work done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CACBB7" w15:done="0"/>
  <w15:commentEx w15:paraId="1280B551" w15:paraIdParent="25CACBB7" w15:done="0"/>
  <w15:commentEx w15:paraId="3258393B" w15:done="0"/>
  <w15:commentEx w15:paraId="7E7D2CA5" w15:done="0"/>
  <w15:commentEx w15:paraId="66DEF020" w15:done="0"/>
  <w15:commentEx w15:paraId="769962EE" w15:done="0"/>
  <w15:commentEx w15:paraId="181279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A583" w16cex:dateUtc="2021-02-23T15:02:00Z"/>
  <w16cex:commentExtensible w16cex:durableId="23E0A1FD" w16cex:dateUtc="2021-02-24T0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CACBB7" w16cid:durableId="23DFA577"/>
  <w16cid:commentId w16cid:paraId="1280B551" w16cid:durableId="23DFA583"/>
  <w16cid:commentId w16cid:paraId="3258393B" w16cid:durableId="23DFA578"/>
  <w16cid:commentId w16cid:paraId="7E7D2CA5" w16cid:durableId="23DFA579"/>
  <w16cid:commentId w16cid:paraId="66DEF020" w16cid:durableId="23E0A1FD"/>
  <w16cid:commentId w16cid:paraId="769962EE" w16cid:durableId="23DFA57A"/>
  <w16cid:commentId w16cid:paraId="181279EB" w16cid:durableId="23DFA5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E2B41" w14:textId="77777777" w:rsidR="001739F4" w:rsidRDefault="001739F4">
      <w:pPr>
        <w:spacing w:line="240" w:lineRule="auto"/>
      </w:pPr>
      <w:r>
        <w:separator/>
      </w:r>
    </w:p>
  </w:endnote>
  <w:endnote w:type="continuationSeparator" w:id="0">
    <w:p w14:paraId="531622A0" w14:textId="77777777" w:rsidR="001739F4" w:rsidRDefault="00173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_GOPA TheSerif Bold E">
    <w:altName w:val="Cambria"/>
    <w:charset w:val="00"/>
    <w:family w:val="roman"/>
    <w:pitch w:val="variable"/>
    <w:sig w:usb0="8000006F" w:usb1="5000204A" w:usb2="00000000" w:usb3="00000000" w:csb0="00000093" w:csb1="00000000"/>
  </w:font>
  <w:font w:name="_GOPA TheSerif Light">
    <w:altName w:val="Times New Roman"/>
    <w:charset w:val="00"/>
    <w:family w:val="roman"/>
    <w:pitch w:val="variable"/>
    <w:sig w:usb0="8000006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_GOPA TheSans Light">
    <w:altName w:val="Calibri"/>
    <w:charset w:val="00"/>
    <w:family w:val="swiss"/>
    <w:pitch w:val="variable"/>
    <w:sig w:usb0="8000006F" w:usb1="5000204A" w:usb2="00000000" w:usb3="00000000" w:csb0="00000093" w:csb1="00000000"/>
  </w:font>
  <w:font w:name="_GOPA TheSans Bold E">
    <w:altName w:val="Calibri"/>
    <w:charset w:val="00"/>
    <w:family w:val="swiss"/>
    <w:pitch w:val="variable"/>
    <w:sig w:usb0="8000006F" w:usb1="5000204A" w:usb2="00000000" w:usb3="00000000" w:csb0="0000009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_GOPA TheSans Caps">
    <w:charset w:val="00"/>
    <w:family w:val="swiss"/>
    <w:pitch w:val="variable"/>
    <w:sig w:usb0="8000006F" w:usb1="5000204A" w:usb2="00000000" w:usb3="00000000" w:csb0="00000093" w:csb1="00000000"/>
  </w:font>
  <w:font w:name="TheSansExtraBold-Expert">
    <w:altName w:val="Arial"/>
    <w:panose1 w:val="00000000000000000000"/>
    <w:charset w:val="00"/>
    <w:family w:val="swiss"/>
    <w:notTrueType/>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6392E" w14:textId="77777777" w:rsidR="001350F7" w:rsidRPr="004A4952" w:rsidRDefault="001350F7" w:rsidP="00223F4E">
    <w:pPr>
      <w:spacing w:after="0" w:line="240" w:lineRule="auto"/>
      <w:jc w:val="center"/>
      <w:rPr>
        <w:rFonts w:cs="Arial"/>
        <w:sz w:val="14"/>
        <w:szCs w:val="14"/>
      </w:rPr>
    </w:pPr>
    <w:r w:rsidRPr="004A4952">
      <w:rPr>
        <w:rFonts w:cs="Arial"/>
        <w:sz w:val="14"/>
        <w:szCs w:val="14"/>
      </w:rPr>
      <w:t>GOPA Consultants</w:t>
    </w:r>
  </w:p>
  <w:p w14:paraId="502C6743" w14:textId="77777777" w:rsidR="001350F7" w:rsidRPr="004A4952" w:rsidRDefault="001350F7" w:rsidP="00223F4E">
    <w:pPr>
      <w:spacing w:after="0" w:line="240" w:lineRule="auto"/>
      <w:jc w:val="center"/>
      <w:rPr>
        <w:rFonts w:cs="Arial"/>
        <w:sz w:val="14"/>
        <w:szCs w:val="14"/>
      </w:rPr>
    </w:pPr>
    <w:proofErr w:type="spellStart"/>
    <w:r w:rsidRPr="004A4952">
      <w:rPr>
        <w:rFonts w:cs="Arial"/>
        <w:sz w:val="14"/>
        <w:szCs w:val="14"/>
      </w:rPr>
      <w:t>Hindenburgring</w:t>
    </w:r>
    <w:proofErr w:type="spellEnd"/>
    <w:r w:rsidRPr="004A4952">
      <w:rPr>
        <w:rFonts w:cs="Arial"/>
        <w:sz w:val="14"/>
        <w:szCs w:val="14"/>
      </w:rPr>
      <w:t xml:space="preserve"> 18, 61348 Bad Homburg, Germany</w:t>
    </w:r>
  </w:p>
  <w:p w14:paraId="52824F1A" w14:textId="77777777" w:rsidR="001350F7" w:rsidRPr="008C2B96" w:rsidRDefault="001350F7" w:rsidP="00223F4E">
    <w:pPr>
      <w:tabs>
        <w:tab w:val="left" w:pos="1985"/>
        <w:tab w:val="left" w:pos="3828"/>
      </w:tabs>
      <w:spacing w:after="0" w:line="240" w:lineRule="auto"/>
      <w:jc w:val="center"/>
      <w:rPr>
        <w:lang w:val="fr-FR"/>
      </w:rPr>
    </w:pPr>
    <w:r w:rsidRPr="004A4952">
      <w:rPr>
        <w:rFonts w:cs="Arial"/>
        <w:sz w:val="14"/>
        <w:szCs w:val="14"/>
        <w:lang w:val="fr-FR"/>
      </w:rPr>
      <w:t>Phone +49 6172 930-</w:t>
    </w:r>
    <w:r>
      <w:rPr>
        <w:rFonts w:cs="Arial"/>
        <w:sz w:val="14"/>
        <w:szCs w:val="14"/>
        <w:lang w:val="fr-FR"/>
      </w:rPr>
      <w:t>521</w:t>
    </w:r>
    <w:r w:rsidRPr="004A4952">
      <w:rPr>
        <w:rFonts w:cs="Arial"/>
        <w:sz w:val="14"/>
        <w:szCs w:val="14"/>
        <w:lang w:val="fr-FR"/>
      </w:rPr>
      <w:tab/>
    </w:r>
    <w:proofErr w:type="gramStart"/>
    <w:r w:rsidRPr="004A4952">
      <w:rPr>
        <w:rFonts w:cs="Arial"/>
        <w:sz w:val="14"/>
        <w:szCs w:val="14"/>
        <w:lang w:val="fr-FR"/>
      </w:rPr>
      <w:t>Fax:</w:t>
    </w:r>
    <w:proofErr w:type="gramEnd"/>
    <w:r w:rsidRPr="004A4952">
      <w:rPr>
        <w:rFonts w:cs="Arial"/>
        <w:sz w:val="14"/>
        <w:szCs w:val="14"/>
        <w:lang w:val="fr-FR"/>
      </w:rPr>
      <w:t xml:space="preserve"> +49 6172 930-130</w:t>
    </w:r>
    <w:r w:rsidRPr="004A4952">
      <w:rPr>
        <w:rFonts w:cs="Arial"/>
        <w:sz w:val="14"/>
        <w:szCs w:val="14"/>
        <w:lang w:val="fr-FR"/>
      </w:rPr>
      <w:tab/>
      <w:t xml:space="preserve">Email: </w:t>
    </w:r>
    <w:r>
      <w:fldChar w:fldCharType="begin"/>
    </w:r>
    <w:r w:rsidRPr="003F08B7">
      <w:rPr>
        <w:lang w:val="fr-FR"/>
      </w:rPr>
      <w:instrText xml:space="preserve">statistics@gopa.de" </w:instrText>
    </w:r>
    <w:r>
      <w:fldChar w:fldCharType="separate"/>
    </w:r>
    <w:r w:rsidRPr="004A4952">
      <w:rPr>
        <w:rStyle w:val="Collegamentoipertestuale"/>
        <w:rFonts w:cs="Arial"/>
        <w:sz w:val="14"/>
        <w:szCs w:val="14"/>
        <w:lang w:val="fr-FR"/>
      </w:rPr>
      <w:t>statistics@gopa.de</w:t>
    </w:r>
    <w:r>
      <w:rPr>
        <w:rStyle w:val="Collegamentoipertestuale"/>
        <w:rFonts w:cs="Arial"/>
        <w:sz w:val="14"/>
        <w:szCs w:val="14"/>
        <w:lang w:val="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E7A8E" w14:textId="150E497F" w:rsidR="001350F7" w:rsidRPr="004A4952" w:rsidRDefault="001350F7" w:rsidP="008C4621">
    <w:pPr>
      <w:pStyle w:val="Pidipagina"/>
      <w:pBdr>
        <w:top w:val="single" w:sz="4" w:space="1" w:color="006058" w:themeColor="text2"/>
        <w:right w:val="single" w:sz="4" w:space="4" w:color="006058" w:themeColor="text2"/>
      </w:pBdr>
      <w:tabs>
        <w:tab w:val="clear" w:pos="4678"/>
        <w:tab w:val="clear" w:pos="8998"/>
        <w:tab w:val="right" w:pos="8789"/>
      </w:tabs>
      <w:ind w:right="141"/>
      <w:jc w:val="left"/>
    </w:pPr>
    <w:r>
      <w:rPr>
        <w:lang w:val="de-DE"/>
      </w:rPr>
      <w:fldChar w:fldCharType="begin"/>
    </w:r>
    <w:r>
      <w:rPr>
        <w:lang w:val="de-DE"/>
      </w:rPr>
      <w:instrText xml:space="preserve"> STYLEREF  "Z Cover Title for Footer"  \* MERGEFORMAT </w:instrText>
    </w:r>
    <w:r>
      <w:rPr>
        <w:lang w:val="de-DE"/>
      </w:rPr>
      <w:fldChar w:fldCharType="separate"/>
    </w:r>
    <w:r w:rsidR="001134F1">
      <w:rPr>
        <w:noProof/>
        <w:lang w:val="de-DE"/>
      </w:rPr>
      <w:t>Methodological assistance to the LUCAS project</w:t>
    </w:r>
    <w:r>
      <w:rPr>
        <w:lang w:val="de-DE"/>
      </w:rPr>
      <w:fldChar w:fldCharType="end"/>
    </w:r>
    <w:r>
      <w:rPr>
        <w:lang w:val="de-DE"/>
      </w:rPr>
      <w:tab/>
    </w:r>
    <w:r w:rsidRPr="00FB116F">
      <w:rPr>
        <w:lang w:val="de-DE"/>
      </w:rPr>
      <w:fldChar w:fldCharType="begin"/>
    </w:r>
    <w:r w:rsidRPr="00FB116F">
      <w:rPr>
        <w:lang w:val="de-DE"/>
      </w:rPr>
      <w:instrText xml:space="preserve"> PAGE   \* MERGEFORMAT </w:instrText>
    </w:r>
    <w:r w:rsidRPr="00FB116F">
      <w:rPr>
        <w:lang w:val="de-DE"/>
      </w:rPr>
      <w:fldChar w:fldCharType="separate"/>
    </w:r>
    <w:r>
      <w:rPr>
        <w:noProof/>
        <w:lang w:val="de-DE"/>
      </w:rPr>
      <w:t>i</w:t>
    </w:r>
    <w:r w:rsidRPr="00FB116F">
      <w:rPr>
        <w:noProof/>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30AF4" w14:textId="1D6B0194" w:rsidR="001350F7" w:rsidRPr="00FB116F" w:rsidRDefault="001350F7" w:rsidP="004D75C6">
    <w:pPr>
      <w:pStyle w:val="Pidipagina"/>
      <w:pBdr>
        <w:top w:val="single" w:sz="4" w:space="1" w:color="006058" w:themeColor="text2"/>
        <w:right w:val="single" w:sz="4" w:space="4" w:color="006058" w:themeColor="text2"/>
      </w:pBdr>
      <w:tabs>
        <w:tab w:val="clear" w:pos="4678"/>
        <w:tab w:val="clear" w:pos="8998"/>
        <w:tab w:val="right" w:pos="8789"/>
      </w:tabs>
      <w:ind w:right="0"/>
      <w:jc w:val="left"/>
      <w:rPr>
        <w:lang w:val="de-DE"/>
      </w:rPr>
    </w:pPr>
    <w:r>
      <w:rPr>
        <w:lang w:val="de-DE"/>
      </w:rPr>
      <w:fldChar w:fldCharType="begin"/>
    </w:r>
    <w:r>
      <w:rPr>
        <w:lang w:val="de-DE"/>
      </w:rPr>
      <w:instrText xml:space="preserve"> STYLEREF  "Z Cover Title for Footer"  \* MERGEFORMAT </w:instrText>
    </w:r>
    <w:r>
      <w:rPr>
        <w:lang w:val="de-DE"/>
      </w:rPr>
      <w:fldChar w:fldCharType="separate"/>
    </w:r>
    <w:r w:rsidR="006848E8">
      <w:rPr>
        <w:noProof/>
        <w:lang w:val="de-DE"/>
      </w:rPr>
      <w:t>Methodological assistance to the LUCAS project</w:t>
    </w:r>
    <w:r>
      <w:rPr>
        <w:lang w:val="de-DE"/>
      </w:rPr>
      <w:fldChar w:fldCharType="end"/>
    </w:r>
    <w:r>
      <w:rPr>
        <w:lang w:val="de-DE"/>
      </w:rPr>
      <w:tab/>
    </w:r>
    <w:r w:rsidRPr="00FB116F">
      <w:rPr>
        <w:lang w:val="de-DE"/>
      </w:rPr>
      <w:fldChar w:fldCharType="begin"/>
    </w:r>
    <w:r w:rsidRPr="00FB116F">
      <w:rPr>
        <w:lang w:val="de-DE"/>
      </w:rPr>
      <w:instrText xml:space="preserve"> PAGE   \* MERGEFORMAT </w:instrText>
    </w:r>
    <w:r w:rsidRPr="00FB116F">
      <w:rPr>
        <w:lang w:val="de-DE"/>
      </w:rPr>
      <w:fldChar w:fldCharType="separate"/>
    </w:r>
    <w:r>
      <w:rPr>
        <w:noProof/>
        <w:lang w:val="de-DE"/>
      </w:rPr>
      <w:t>7</w:t>
    </w:r>
    <w:r w:rsidRPr="00FB116F">
      <w:rPr>
        <w:noProof/>
        <w:lang w:val="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F8976" w14:textId="20B31A40" w:rsidR="001350F7" w:rsidRPr="00FB116F" w:rsidRDefault="001350F7" w:rsidP="004D75C6">
    <w:pPr>
      <w:pStyle w:val="Pidipagina"/>
      <w:pBdr>
        <w:top w:val="single" w:sz="4" w:space="1" w:color="006058" w:themeColor="text2"/>
        <w:right w:val="single" w:sz="4" w:space="4" w:color="006058" w:themeColor="text2"/>
      </w:pBdr>
      <w:tabs>
        <w:tab w:val="clear" w:pos="4678"/>
        <w:tab w:val="clear" w:pos="8998"/>
        <w:tab w:val="right" w:pos="9072"/>
      </w:tabs>
      <w:ind w:right="0"/>
      <w:jc w:val="left"/>
      <w:rPr>
        <w:lang w:val="de-DE"/>
      </w:rPr>
    </w:pPr>
    <w:r>
      <w:rPr>
        <w:lang w:val="de-DE"/>
      </w:rPr>
      <w:fldChar w:fldCharType="begin"/>
    </w:r>
    <w:r>
      <w:rPr>
        <w:lang w:val="de-DE"/>
      </w:rPr>
      <w:instrText xml:space="preserve"> STYLEREF  "Z Cover Title for Footer"  \* MERGEFORMAT </w:instrText>
    </w:r>
    <w:r>
      <w:rPr>
        <w:lang w:val="de-DE"/>
      </w:rPr>
      <w:fldChar w:fldCharType="separate"/>
    </w:r>
    <w:r w:rsidR="001134F1">
      <w:rPr>
        <w:noProof/>
        <w:lang w:val="de-DE"/>
      </w:rPr>
      <w:t>Methodological assistance to the LUCAS project</w:t>
    </w:r>
    <w:r>
      <w:rPr>
        <w:lang w:val="de-DE"/>
      </w:rPr>
      <w:fldChar w:fldCharType="end"/>
    </w:r>
    <w:r>
      <w:rPr>
        <w:lang w:val="de-DE"/>
      </w:rPr>
      <w:tab/>
    </w:r>
    <w:r w:rsidRPr="00FB116F">
      <w:rPr>
        <w:lang w:val="de-DE"/>
      </w:rPr>
      <w:fldChar w:fldCharType="begin"/>
    </w:r>
    <w:r w:rsidRPr="00FB116F">
      <w:rPr>
        <w:lang w:val="de-DE"/>
      </w:rPr>
      <w:instrText xml:space="preserve"> PAGE   \* MERGEFORMAT </w:instrText>
    </w:r>
    <w:r w:rsidRPr="00FB116F">
      <w:rPr>
        <w:lang w:val="de-DE"/>
      </w:rPr>
      <w:fldChar w:fldCharType="separate"/>
    </w:r>
    <w:r>
      <w:rPr>
        <w:noProof/>
        <w:lang w:val="de-DE"/>
      </w:rPr>
      <w:t>24</w:t>
    </w:r>
    <w:r w:rsidRPr="00FB116F">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20067" w14:textId="77777777" w:rsidR="001739F4" w:rsidRDefault="001739F4"/>
  </w:footnote>
  <w:footnote w:type="continuationSeparator" w:id="0">
    <w:p w14:paraId="30C01865" w14:textId="77777777" w:rsidR="001739F4" w:rsidRDefault="001739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70" w:type="dxa"/>
        <w:right w:w="70" w:type="dxa"/>
      </w:tblCellMar>
      <w:tblLook w:val="0000" w:firstRow="0" w:lastRow="0" w:firstColumn="0" w:lastColumn="0" w:noHBand="0" w:noVBand="0"/>
    </w:tblPr>
    <w:tblGrid>
      <w:gridCol w:w="637"/>
    </w:tblGrid>
    <w:tr w:rsidR="001350F7" w14:paraId="2832674C" w14:textId="77777777">
      <w:trPr>
        <w:trHeight w:val="284"/>
      </w:trPr>
      <w:tc>
        <w:tcPr>
          <w:tcW w:w="637" w:type="dxa"/>
        </w:tcPr>
        <w:p w14:paraId="5DA54419" w14:textId="77777777" w:rsidR="001350F7" w:rsidRDefault="001350F7">
          <w:pPr>
            <w:pStyle w:val="Intestazione"/>
            <w:spacing w:after="120"/>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tc>
    </w:tr>
  </w:tbl>
  <w:p w14:paraId="30B19DE3" w14:textId="77777777" w:rsidR="001350F7" w:rsidRDefault="001350F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36395" w14:textId="01B8A2D3" w:rsidR="001350F7" w:rsidRPr="00E02ACE" w:rsidRDefault="001350F7" w:rsidP="008C2B96">
    <w:pPr>
      <w:pStyle w:val="Intestazione"/>
      <w:pBdr>
        <w:bottom w:val="single" w:sz="4" w:space="1" w:color="006058" w:themeColor="text2"/>
        <w:right w:val="single" w:sz="4" w:space="4" w:color="006058" w:themeColor="text2"/>
      </w:pBdr>
      <w:jc w:val="right"/>
      <w:rPr>
        <w:sz w:val="18"/>
        <w:szCs w:val="18"/>
        <w:lang w:val="de-DE"/>
      </w:rPr>
    </w:pPr>
    <w:r>
      <w:rPr>
        <w:sz w:val="18"/>
        <w:szCs w:val="18"/>
        <w:lang w:val="de-DE"/>
      </w:rPr>
      <w:fldChar w:fldCharType="begin"/>
    </w:r>
    <w:r>
      <w:rPr>
        <w:sz w:val="18"/>
        <w:szCs w:val="18"/>
        <w:lang w:val="de-DE"/>
      </w:rPr>
      <w:instrText xml:space="preserve"> STYLEREF  "Z Cover TypeOfDeliverable"  \* MERGEFORMAT </w:instrText>
    </w:r>
    <w:r>
      <w:rPr>
        <w:sz w:val="18"/>
        <w:szCs w:val="18"/>
        <w:lang w:val="de-DE"/>
      </w:rPr>
      <w:fldChar w:fldCharType="separate"/>
    </w:r>
    <w:r w:rsidR="001134F1">
      <w:rPr>
        <w:noProof/>
        <w:sz w:val="18"/>
        <w:szCs w:val="18"/>
        <w:lang w:val="de-DE"/>
      </w:rPr>
      <w:t>Task 4 Final Report</w:t>
    </w:r>
    <w:r>
      <w:rPr>
        <w:sz w:val="18"/>
        <w:szCs w:val="18"/>
        <w:lang w:val="de-D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0D571" w14:textId="77777777" w:rsidR="001350F7" w:rsidRDefault="001350F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FCBAA" w14:textId="4FD07E61" w:rsidR="001350F7" w:rsidRPr="00E02ACE" w:rsidRDefault="001350F7" w:rsidP="004A4952">
    <w:pPr>
      <w:pStyle w:val="Intestazione"/>
      <w:pBdr>
        <w:bottom w:val="single" w:sz="4" w:space="1" w:color="006058" w:themeColor="text2"/>
        <w:right w:val="single" w:sz="4" w:space="4" w:color="006058" w:themeColor="text2"/>
      </w:pBdr>
      <w:jc w:val="right"/>
      <w:rPr>
        <w:sz w:val="18"/>
        <w:szCs w:val="18"/>
        <w:lang w:val="de-DE"/>
      </w:rPr>
    </w:pPr>
    <w:r>
      <w:rPr>
        <w:sz w:val="18"/>
        <w:szCs w:val="18"/>
        <w:lang w:val="de-DE"/>
      </w:rPr>
      <w:fldChar w:fldCharType="begin"/>
    </w:r>
    <w:r>
      <w:rPr>
        <w:sz w:val="18"/>
        <w:szCs w:val="18"/>
        <w:lang w:val="de-DE"/>
      </w:rPr>
      <w:instrText xml:space="preserve"> STYLEREF  "Z Cover TypeOfDeliverable"  \* MERGEFORMAT </w:instrText>
    </w:r>
    <w:r>
      <w:rPr>
        <w:sz w:val="18"/>
        <w:szCs w:val="18"/>
        <w:lang w:val="de-DE"/>
      </w:rPr>
      <w:fldChar w:fldCharType="separate"/>
    </w:r>
    <w:r w:rsidR="006848E8">
      <w:rPr>
        <w:noProof/>
        <w:sz w:val="18"/>
        <w:szCs w:val="18"/>
        <w:lang w:val="de-DE"/>
      </w:rPr>
      <w:t>Task 4 Final Report</w:t>
    </w:r>
    <w:r>
      <w:rPr>
        <w:sz w:val="18"/>
        <w:szCs w:val="18"/>
        <w:lang w:val="de-D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FB953" w14:textId="432A0619" w:rsidR="001350F7" w:rsidRPr="00E02ACE" w:rsidRDefault="001350F7" w:rsidP="00E02ACE">
    <w:pPr>
      <w:pStyle w:val="Intestazione"/>
      <w:pBdr>
        <w:bottom w:val="single" w:sz="4" w:space="1" w:color="006058" w:themeColor="text2"/>
        <w:right w:val="single" w:sz="4" w:space="4" w:color="006058" w:themeColor="text2"/>
      </w:pBdr>
      <w:jc w:val="right"/>
      <w:rPr>
        <w:b/>
        <w:sz w:val="18"/>
        <w:szCs w:val="18"/>
        <w:lang w:val="de-DE"/>
      </w:rPr>
    </w:pPr>
    <w:r>
      <w:rPr>
        <w:sz w:val="18"/>
        <w:szCs w:val="18"/>
        <w:lang w:val="en-US"/>
      </w:rPr>
      <w:fldChar w:fldCharType="begin"/>
    </w:r>
    <w:r>
      <w:rPr>
        <w:sz w:val="18"/>
        <w:szCs w:val="18"/>
        <w:lang w:val="en-US"/>
      </w:rPr>
      <w:instrText xml:space="preserve"> STYLEREF  "Z Cover TypeOfDeliverable" </w:instrText>
    </w:r>
    <w:r>
      <w:rPr>
        <w:sz w:val="18"/>
        <w:szCs w:val="18"/>
        <w:lang w:val="en-US"/>
      </w:rPr>
      <w:fldChar w:fldCharType="separate"/>
    </w:r>
    <w:r w:rsidR="001134F1">
      <w:rPr>
        <w:noProof/>
        <w:sz w:val="18"/>
        <w:szCs w:val="18"/>
        <w:lang w:val="en-US"/>
      </w:rPr>
      <w:t>Task 4 Final Report</w:t>
    </w:r>
    <w:r>
      <w:rPr>
        <w:sz w:val="18"/>
        <w:szCs w:val="18"/>
        <w:lang w:val="en-US"/>
      </w:rPr>
      <w:fldChar w:fldCharType="end"/>
    </w:r>
  </w:p>
  <w:p w14:paraId="7C3580F0" w14:textId="77777777" w:rsidR="001350F7" w:rsidRPr="00E02ACE" w:rsidRDefault="001350F7" w:rsidP="00E02AC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5EAA"/>
    <w:multiLevelType w:val="hybridMultilevel"/>
    <w:tmpl w:val="1B341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E2FD2"/>
    <w:multiLevelType w:val="multilevel"/>
    <w:tmpl w:val="54AEEFB8"/>
    <w:lvl w:ilvl="0">
      <w:start w:val="1"/>
      <w:numFmt w:val="bullet"/>
      <w:lvlText w:val=""/>
      <w:lvlJc w:val="left"/>
      <w:pPr>
        <w:ind w:left="530" w:hanging="360"/>
      </w:pPr>
      <w:rPr>
        <w:rFonts w:ascii="Symbol" w:hAnsi="Symbol" w:hint="default"/>
        <w:sz w:val="19"/>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DB62E05"/>
    <w:multiLevelType w:val="multilevel"/>
    <w:tmpl w:val="0D942FCC"/>
    <w:lvl w:ilvl="0">
      <w:start w:val="1"/>
      <w:numFmt w:val="bullet"/>
      <w:lvlText w:val=""/>
      <w:lvlJc w:val="left"/>
      <w:pPr>
        <w:ind w:left="530" w:hanging="360"/>
      </w:pPr>
      <w:rPr>
        <w:rFonts w:ascii="Symbol" w:hAnsi="Symbol" w:hint="default"/>
        <w:sz w:val="19"/>
      </w:rPr>
    </w:lvl>
    <w:lvl w:ilvl="1">
      <w:start w:val="1"/>
      <w:numFmt w:val="lowerLetter"/>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018198D"/>
    <w:multiLevelType w:val="multilevel"/>
    <w:tmpl w:val="9C6C7D48"/>
    <w:styleLink w:val="Formatvorlage1"/>
    <w:lvl w:ilvl="0">
      <w:start w:val="1"/>
      <w:numFmt w:val="decimal"/>
      <w:lvlText w:val="%1 "/>
      <w:lvlJc w:val="left"/>
      <w:pPr>
        <w:ind w:left="1440" w:hanging="360"/>
      </w:pPr>
      <w:rPr>
        <w:rFonts w:hint="default"/>
      </w:rPr>
    </w:lvl>
    <w:lvl w:ilvl="1">
      <w:start w:val="1"/>
      <w:numFmt w:val="lowerLetter"/>
      <w:lvlText w:val="%1%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 w15:restartNumberingAfterBreak="0">
    <w:nsid w:val="10FC40E7"/>
    <w:multiLevelType w:val="multilevel"/>
    <w:tmpl w:val="0E484798"/>
    <w:lvl w:ilvl="0">
      <w:start w:val="1"/>
      <w:numFmt w:val="decimal"/>
      <w:pStyle w:val="DNumberingblau1"/>
      <w:lvlText w:val="%1"/>
      <w:lvlJc w:val="left"/>
      <w:pPr>
        <w:ind w:left="530" w:hanging="360"/>
      </w:pPr>
      <w:rPr>
        <w:rFonts w:hint="default"/>
        <w:b w:val="0"/>
        <w:i w:val="0"/>
        <w:color w:val="auto"/>
        <w:sz w:val="19"/>
        <w:u w:val="none"/>
      </w:rPr>
    </w:lvl>
    <w:lvl w:ilvl="1">
      <w:start w:val="1"/>
      <w:numFmt w:val="lowerLetter"/>
      <w:pStyle w:val="DNumberingblau2"/>
      <w:lvlText w:val="%1.%2"/>
      <w:lvlJc w:val="left"/>
      <w:pPr>
        <w:tabs>
          <w:tab w:val="num" w:pos="425"/>
        </w:tabs>
        <w:ind w:left="425" w:hanging="255"/>
      </w:pPr>
      <w:rPr>
        <w:rFonts w:hint="default"/>
      </w:rPr>
    </w:lvl>
    <w:lvl w:ilvl="2">
      <w:start w:val="1"/>
      <w:numFmt w:val="decimal"/>
      <w:lvlText w:val="%1.%2.%3"/>
      <w:lvlJc w:val="left"/>
      <w:pPr>
        <w:tabs>
          <w:tab w:val="num" w:pos="737"/>
        </w:tabs>
        <w:ind w:left="737" w:hanging="567"/>
      </w:pPr>
      <w:rPr>
        <w:rFonts w:hint="default"/>
      </w:rPr>
    </w:lvl>
    <w:lvl w:ilvl="3">
      <w:start w:val="1"/>
      <w:numFmt w:val="decimal"/>
      <w:lvlText w:val="%1.%2.%3.%4"/>
      <w:lvlJc w:val="left"/>
      <w:pPr>
        <w:tabs>
          <w:tab w:val="num" w:pos="737"/>
        </w:tabs>
        <w:ind w:left="737" w:hanging="567"/>
      </w:pPr>
      <w:rPr>
        <w:rFonts w:hint="default"/>
      </w:rPr>
    </w:lvl>
    <w:lvl w:ilvl="4">
      <w:start w:val="1"/>
      <w:numFmt w:val="decimal"/>
      <w:lvlText w:val="%1.%2.%3.%4.%5"/>
      <w:lvlJc w:val="left"/>
      <w:pPr>
        <w:tabs>
          <w:tab w:val="num" w:pos="1588"/>
        </w:tabs>
        <w:ind w:left="1588" w:hanging="141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5" w15:restartNumberingAfterBreak="0">
    <w:nsid w:val="177771E4"/>
    <w:multiLevelType w:val="hybridMultilevel"/>
    <w:tmpl w:val="C6A0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926CF"/>
    <w:multiLevelType w:val="multilevel"/>
    <w:tmpl w:val="0D942FCC"/>
    <w:lvl w:ilvl="0">
      <w:start w:val="1"/>
      <w:numFmt w:val="bullet"/>
      <w:lvlText w:val=""/>
      <w:lvlJc w:val="left"/>
      <w:pPr>
        <w:ind w:left="530" w:hanging="360"/>
      </w:pPr>
      <w:rPr>
        <w:rFonts w:ascii="Symbol" w:hAnsi="Symbol" w:hint="default"/>
        <w:sz w:val="19"/>
      </w:rPr>
    </w:lvl>
    <w:lvl w:ilvl="1">
      <w:start w:val="1"/>
      <w:numFmt w:val="lowerLetter"/>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9D539F7"/>
    <w:multiLevelType w:val="hybridMultilevel"/>
    <w:tmpl w:val="F402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C0AD7"/>
    <w:multiLevelType w:val="hybridMultilevel"/>
    <w:tmpl w:val="4F747CF2"/>
    <w:lvl w:ilvl="0" w:tplc="A69C4C8E">
      <w:start w:val="1"/>
      <w:numFmt w:val="bullet"/>
      <w:pStyle w:val="DBulletsblau1"/>
      <w:lvlText w:val=""/>
      <w:lvlJc w:val="left"/>
      <w:pPr>
        <w:ind w:left="890" w:hanging="360"/>
      </w:pPr>
      <w:rPr>
        <w:rFonts w:ascii="Symbol" w:hAnsi="Symbol" w:hint="default"/>
      </w:rPr>
    </w:lvl>
    <w:lvl w:ilvl="1" w:tplc="F2F2F43E">
      <w:start w:val="1"/>
      <w:numFmt w:val="bullet"/>
      <w:pStyle w:val="DBulletsblau2"/>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9" w15:restartNumberingAfterBreak="0">
    <w:nsid w:val="1D963DBA"/>
    <w:multiLevelType w:val="hybridMultilevel"/>
    <w:tmpl w:val="9FEA8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5599E"/>
    <w:multiLevelType w:val="hybridMultilevel"/>
    <w:tmpl w:val="91F4D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65350"/>
    <w:multiLevelType w:val="multilevel"/>
    <w:tmpl w:val="0D942FCC"/>
    <w:lvl w:ilvl="0">
      <w:start w:val="1"/>
      <w:numFmt w:val="bullet"/>
      <w:lvlText w:val=""/>
      <w:lvlJc w:val="left"/>
      <w:pPr>
        <w:ind w:left="530" w:hanging="360"/>
      </w:pPr>
      <w:rPr>
        <w:rFonts w:ascii="Symbol" w:hAnsi="Symbol" w:hint="default"/>
        <w:sz w:val="19"/>
      </w:rPr>
    </w:lvl>
    <w:lvl w:ilvl="1">
      <w:start w:val="1"/>
      <w:numFmt w:val="lowerLetter"/>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0950B5D"/>
    <w:multiLevelType w:val="hybridMultilevel"/>
    <w:tmpl w:val="40A6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281705"/>
    <w:multiLevelType w:val="hybridMultilevel"/>
    <w:tmpl w:val="7E6C5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82E8E"/>
    <w:multiLevelType w:val="multilevel"/>
    <w:tmpl w:val="B248E49A"/>
    <w:lvl w:ilvl="0">
      <w:start w:val="1"/>
      <w:numFmt w:val="decimal"/>
      <w:pStyle w:val="TNumbering"/>
      <w:lvlText w:val="%1."/>
      <w:lvlJc w:val="left"/>
      <w:pPr>
        <w:tabs>
          <w:tab w:val="num" w:pos="255"/>
        </w:tabs>
        <w:ind w:left="255" w:hanging="255"/>
      </w:pPr>
      <w:rPr>
        <w:rFonts w:hint="default"/>
        <w:b w:val="0"/>
        <w:i w:val="0"/>
        <w:sz w:val="18"/>
      </w:rPr>
    </w:lvl>
    <w:lvl w:ilvl="1">
      <w:start w:val="1"/>
      <w:numFmt w:val="lowerLetter"/>
      <w:pStyle w:val="TNumbering2"/>
      <w:lvlText w:val="%1.%2"/>
      <w:lvlJc w:val="left"/>
      <w:pPr>
        <w:tabs>
          <w:tab w:val="num" w:pos="255"/>
        </w:tabs>
        <w:ind w:left="255" w:hanging="255"/>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5DA37C1"/>
    <w:multiLevelType w:val="multilevel"/>
    <w:tmpl w:val="25720EC6"/>
    <w:lvl w:ilvl="0">
      <w:start w:val="1"/>
      <w:numFmt w:val="decimal"/>
      <w:pStyle w:val="BNumbering1"/>
      <w:lvlText w:val="%1."/>
      <w:lvlJc w:val="left"/>
      <w:pPr>
        <w:tabs>
          <w:tab w:val="num" w:pos="425"/>
        </w:tabs>
        <w:ind w:left="425" w:hanging="425"/>
      </w:pPr>
      <w:rPr>
        <w:rFonts w:hint="default"/>
        <w:b w:val="0"/>
        <w:i w:val="0"/>
        <w:sz w:val="19"/>
      </w:rPr>
    </w:lvl>
    <w:lvl w:ilvl="1">
      <w:start w:val="1"/>
      <w:numFmt w:val="lowerLetter"/>
      <w:pStyle w:val="BNumbering2"/>
      <w:lvlText w:val="%1.%2"/>
      <w:lvlJc w:val="left"/>
      <w:pPr>
        <w:tabs>
          <w:tab w:val="num" w:pos="425"/>
        </w:tabs>
        <w:ind w:left="425" w:hanging="425"/>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A5D4291"/>
    <w:multiLevelType w:val="multilevel"/>
    <w:tmpl w:val="0D942FCC"/>
    <w:lvl w:ilvl="0">
      <w:start w:val="1"/>
      <w:numFmt w:val="bullet"/>
      <w:lvlText w:val=""/>
      <w:lvlJc w:val="left"/>
      <w:pPr>
        <w:ind w:left="530" w:hanging="360"/>
      </w:pPr>
      <w:rPr>
        <w:rFonts w:ascii="Symbol" w:hAnsi="Symbol" w:hint="default"/>
        <w:sz w:val="19"/>
      </w:rPr>
    </w:lvl>
    <w:lvl w:ilvl="1">
      <w:start w:val="1"/>
      <w:numFmt w:val="lowerLetter"/>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FD76235"/>
    <w:multiLevelType w:val="hybridMultilevel"/>
    <w:tmpl w:val="C6F06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916FF3"/>
    <w:multiLevelType w:val="hybridMultilevel"/>
    <w:tmpl w:val="2278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30575B"/>
    <w:multiLevelType w:val="multilevel"/>
    <w:tmpl w:val="89DA0108"/>
    <w:lvl w:ilvl="0">
      <w:start w:val="1"/>
      <w:numFmt w:val="bullet"/>
      <w:pStyle w:val="BBullets1"/>
      <w:lvlText w:val=""/>
      <w:lvlJc w:val="left"/>
      <w:pPr>
        <w:tabs>
          <w:tab w:val="num" w:pos="425"/>
        </w:tabs>
        <w:ind w:left="425" w:hanging="425"/>
      </w:pPr>
      <w:rPr>
        <w:rFonts w:ascii="Symbol" w:hAnsi="Symbol" w:hint="default"/>
        <w:color w:val="auto"/>
        <w:sz w:val="18"/>
        <w:szCs w:val="18"/>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EE3A65"/>
    <w:multiLevelType w:val="multilevel"/>
    <w:tmpl w:val="84DAFE22"/>
    <w:styleLink w:val="Formatvorlage2"/>
    <w:lvl w:ilvl="0">
      <w:start w:val="1"/>
      <w:numFmt w:val="decimal"/>
      <w:lvlText w:val="%1 "/>
      <w:lvlJc w:val="left"/>
      <w:pPr>
        <w:ind w:left="1440" w:hanging="360"/>
      </w:pPr>
      <w:rPr>
        <w:rFonts w:asciiTheme="majorHAnsi" w:hAnsiTheme="majorHAnsi" w:hint="default"/>
      </w:rPr>
    </w:lvl>
    <w:lvl w:ilvl="1">
      <w:start w:val="1"/>
      <w:numFmt w:val="lowerLetter"/>
      <w:lvlRestart w:val="0"/>
      <w:lvlText w:val="%1%2."/>
      <w:lvlJc w:val="left"/>
      <w:pPr>
        <w:ind w:left="2160" w:hanging="1729"/>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1" w15:restartNumberingAfterBreak="0">
    <w:nsid w:val="498D6263"/>
    <w:multiLevelType w:val="multilevel"/>
    <w:tmpl w:val="54AEEFB8"/>
    <w:lvl w:ilvl="0">
      <w:start w:val="1"/>
      <w:numFmt w:val="bullet"/>
      <w:lvlText w:val=""/>
      <w:lvlJc w:val="left"/>
      <w:pPr>
        <w:ind w:left="530" w:hanging="360"/>
      </w:pPr>
      <w:rPr>
        <w:rFonts w:ascii="Symbol" w:hAnsi="Symbol" w:hint="default"/>
        <w:sz w:val="19"/>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15B49FE"/>
    <w:multiLevelType w:val="hybridMultilevel"/>
    <w:tmpl w:val="97CE2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1A67AB"/>
    <w:multiLevelType w:val="hybridMultilevel"/>
    <w:tmpl w:val="96501806"/>
    <w:lvl w:ilvl="0" w:tplc="4C7A3910">
      <w:start w:val="1"/>
      <w:numFmt w:val="bullet"/>
      <w:pStyle w:val="DBulletsgelb2"/>
      <w:lvlText w:val="o"/>
      <w:lvlJc w:val="left"/>
      <w:pPr>
        <w:ind w:left="1145" w:hanging="360"/>
      </w:pPr>
      <w:rPr>
        <w:rFonts w:ascii="Courier New" w:hAnsi="Courier New" w:cs="Courier New" w:hint="default"/>
      </w:rPr>
    </w:lvl>
    <w:lvl w:ilvl="1" w:tplc="04070003" w:tentative="1">
      <w:start w:val="1"/>
      <w:numFmt w:val="bullet"/>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24" w15:restartNumberingAfterBreak="0">
    <w:nsid w:val="52236187"/>
    <w:multiLevelType w:val="hybridMultilevel"/>
    <w:tmpl w:val="76F2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C51777"/>
    <w:multiLevelType w:val="multilevel"/>
    <w:tmpl w:val="3954B596"/>
    <w:lvl w:ilvl="0">
      <w:start w:val="1"/>
      <w:numFmt w:val="decimal"/>
      <w:pStyle w:val="DNumberinggrau1"/>
      <w:lvlText w:val="%1"/>
      <w:lvlJc w:val="left"/>
      <w:pPr>
        <w:ind w:left="530" w:hanging="360"/>
      </w:pPr>
      <w:rPr>
        <w:rFonts w:hint="default"/>
        <w:b w:val="0"/>
        <w:i w:val="0"/>
        <w:color w:val="auto"/>
        <w:sz w:val="19"/>
        <w:u w:val="none"/>
      </w:rPr>
    </w:lvl>
    <w:lvl w:ilvl="1">
      <w:start w:val="1"/>
      <w:numFmt w:val="lowerLetter"/>
      <w:pStyle w:val="DNumberinggrau2"/>
      <w:lvlText w:val="%1.%2"/>
      <w:lvlJc w:val="left"/>
      <w:pPr>
        <w:tabs>
          <w:tab w:val="num" w:pos="425"/>
        </w:tabs>
        <w:ind w:left="425" w:hanging="255"/>
      </w:pPr>
      <w:rPr>
        <w:rFonts w:hint="default"/>
      </w:rPr>
    </w:lvl>
    <w:lvl w:ilvl="2">
      <w:start w:val="1"/>
      <w:numFmt w:val="decimal"/>
      <w:lvlText w:val="%1.%2.%3"/>
      <w:lvlJc w:val="left"/>
      <w:pPr>
        <w:tabs>
          <w:tab w:val="num" w:pos="737"/>
        </w:tabs>
        <w:ind w:left="737" w:hanging="567"/>
      </w:pPr>
      <w:rPr>
        <w:rFonts w:hint="default"/>
      </w:rPr>
    </w:lvl>
    <w:lvl w:ilvl="3">
      <w:start w:val="1"/>
      <w:numFmt w:val="decimal"/>
      <w:lvlText w:val="%1.%2.%3.%4"/>
      <w:lvlJc w:val="left"/>
      <w:pPr>
        <w:tabs>
          <w:tab w:val="num" w:pos="737"/>
        </w:tabs>
        <w:ind w:left="737" w:hanging="567"/>
      </w:pPr>
      <w:rPr>
        <w:rFonts w:hint="default"/>
      </w:rPr>
    </w:lvl>
    <w:lvl w:ilvl="4">
      <w:start w:val="1"/>
      <w:numFmt w:val="decimal"/>
      <w:lvlText w:val="%1.%2.%3.%4.%5"/>
      <w:lvlJc w:val="left"/>
      <w:pPr>
        <w:tabs>
          <w:tab w:val="num" w:pos="1588"/>
        </w:tabs>
        <w:ind w:left="1588" w:hanging="141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6" w15:restartNumberingAfterBreak="0">
    <w:nsid w:val="53524ACF"/>
    <w:multiLevelType w:val="multilevel"/>
    <w:tmpl w:val="0158F0D8"/>
    <w:lvl w:ilvl="0">
      <w:start w:val="1"/>
      <w:numFmt w:val="bullet"/>
      <w:pStyle w:val="TBullets1"/>
      <w:lvlText w:val=""/>
      <w:lvlJc w:val="left"/>
      <w:pPr>
        <w:tabs>
          <w:tab w:val="num" w:pos="255"/>
        </w:tabs>
        <w:ind w:left="255" w:hanging="255"/>
      </w:pPr>
      <w:rPr>
        <w:rFonts w:ascii="Symbol" w:hAnsi="Symbol" w:hint="default"/>
        <w:color w:val="auto"/>
        <w:sz w:val="18"/>
        <w:szCs w:val="18"/>
      </w:rPr>
    </w:lvl>
    <w:lvl w:ilvl="1">
      <w:start w:val="1"/>
      <w:numFmt w:val="bullet"/>
      <w:lvlText w:val=""/>
      <w:lvlJc w:val="left"/>
      <w:pPr>
        <w:tabs>
          <w:tab w:val="num" w:pos="510"/>
        </w:tabs>
        <w:ind w:left="510" w:hanging="255"/>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4D21C8"/>
    <w:multiLevelType w:val="multilevel"/>
    <w:tmpl w:val="5784E9F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882478F"/>
    <w:multiLevelType w:val="multilevel"/>
    <w:tmpl w:val="9D16DA10"/>
    <w:lvl w:ilvl="0">
      <w:start w:val="1"/>
      <w:numFmt w:val="decimal"/>
      <w:pStyle w:val="DNumberinggelb1"/>
      <w:lvlText w:val="%1"/>
      <w:lvlJc w:val="left"/>
      <w:pPr>
        <w:ind w:left="530" w:hanging="360"/>
      </w:pPr>
      <w:rPr>
        <w:rFonts w:hint="default"/>
        <w:sz w:val="19"/>
      </w:rPr>
    </w:lvl>
    <w:lvl w:ilvl="1">
      <w:start w:val="1"/>
      <w:numFmt w:val="lowerLetter"/>
      <w:pStyle w:val="DNumberinggelb2"/>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5B4A68BD"/>
    <w:multiLevelType w:val="multilevel"/>
    <w:tmpl w:val="6C243E7E"/>
    <w:lvl w:ilvl="0">
      <w:start w:val="1"/>
      <w:numFmt w:val="bullet"/>
      <w:pStyle w:val="DBulletsgelb1"/>
      <w:lvlText w:val=""/>
      <w:lvlJc w:val="left"/>
      <w:pPr>
        <w:ind w:left="530" w:hanging="360"/>
      </w:pPr>
      <w:rPr>
        <w:rFonts w:ascii="Symbol" w:hAnsi="Symbol" w:hint="default"/>
        <w:color w:val="auto"/>
        <w:sz w:val="19"/>
        <w:szCs w:val="18"/>
      </w:rPr>
    </w:lvl>
    <w:lvl w:ilvl="1">
      <w:start w:val="1"/>
      <w:numFmt w:val="bullet"/>
      <w:pStyle w:val="BBullets2"/>
      <w:lvlText w:val="o"/>
      <w:lvlJc w:val="left"/>
      <w:pPr>
        <w:tabs>
          <w:tab w:val="num" w:pos="709"/>
        </w:tabs>
        <w:ind w:left="709" w:hanging="284"/>
      </w:pPr>
      <w:rPr>
        <w:rFonts w:ascii="Symbol" w:hAnsi="Symbol" w:hint="default"/>
        <w:sz w:val="16"/>
      </w:rPr>
    </w:lvl>
    <w:lvl w:ilvl="2">
      <w:start w:val="1"/>
      <w:numFmt w:val="bullet"/>
      <w:lvlText w:val=""/>
      <w:lvlJc w:val="left"/>
      <w:pPr>
        <w:tabs>
          <w:tab w:val="num" w:pos="1990"/>
        </w:tabs>
        <w:ind w:left="1990" w:hanging="360"/>
      </w:pPr>
      <w:rPr>
        <w:rFonts w:ascii="Wingdings" w:hAnsi="Wingdings" w:hint="default"/>
      </w:rPr>
    </w:lvl>
    <w:lvl w:ilvl="3">
      <w:start w:val="1"/>
      <w:numFmt w:val="bullet"/>
      <w:lvlText w:val=""/>
      <w:lvlJc w:val="left"/>
      <w:pPr>
        <w:tabs>
          <w:tab w:val="num" w:pos="2710"/>
        </w:tabs>
        <w:ind w:left="2710" w:hanging="360"/>
      </w:pPr>
      <w:rPr>
        <w:rFonts w:ascii="Symbol" w:hAnsi="Symbol" w:hint="default"/>
      </w:rPr>
    </w:lvl>
    <w:lvl w:ilvl="4">
      <w:start w:val="1"/>
      <w:numFmt w:val="bullet"/>
      <w:lvlText w:val="o"/>
      <w:lvlJc w:val="left"/>
      <w:pPr>
        <w:tabs>
          <w:tab w:val="num" w:pos="3430"/>
        </w:tabs>
        <w:ind w:left="3430" w:hanging="360"/>
      </w:pPr>
      <w:rPr>
        <w:rFonts w:ascii="Courier New" w:hAnsi="Courier New" w:cs="Courier New" w:hint="default"/>
      </w:rPr>
    </w:lvl>
    <w:lvl w:ilvl="5">
      <w:start w:val="1"/>
      <w:numFmt w:val="bullet"/>
      <w:lvlText w:val=""/>
      <w:lvlJc w:val="left"/>
      <w:pPr>
        <w:tabs>
          <w:tab w:val="num" w:pos="4150"/>
        </w:tabs>
        <w:ind w:left="4150" w:hanging="360"/>
      </w:pPr>
      <w:rPr>
        <w:rFonts w:ascii="Wingdings" w:hAnsi="Wingdings" w:hint="default"/>
      </w:rPr>
    </w:lvl>
    <w:lvl w:ilvl="6">
      <w:start w:val="1"/>
      <w:numFmt w:val="bullet"/>
      <w:lvlText w:val=""/>
      <w:lvlJc w:val="left"/>
      <w:pPr>
        <w:tabs>
          <w:tab w:val="num" w:pos="4870"/>
        </w:tabs>
        <w:ind w:left="4870" w:hanging="360"/>
      </w:pPr>
      <w:rPr>
        <w:rFonts w:ascii="Symbol" w:hAnsi="Symbol" w:hint="default"/>
      </w:rPr>
    </w:lvl>
    <w:lvl w:ilvl="7">
      <w:start w:val="1"/>
      <w:numFmt w:val="bullet"/>
      <w:lvlText w:val="o"/>
      <w:lvlJc w:val="left"/>
      <w:pPr>
        <w:tabs>
          <w:tab w:val="num" w:pos="5590"/>
        </w:tabs>
        <w:ind w:left="5590" w:hanging="360"/>
      </w:pPr>
      <w:rPr>
        <w:rFonts w:ascii="Courier New" w:hAnsi="Courier New" w:cs="Courier New" w:hint="default"/>
      </w:rPr>
    </w:lvl>
    <w:lvl w:ilvl="8">
      <w:start w:val="1"/>
      <w:numFmt w:val="bullet"/>
      <w:lvlText w:val=""/>
      <w:lvlJc w:val="left"/>
      <w:pPr>
        <w:tabs>
          <w:tab w:val="num" w:pos="6310"/>
        </w:tabs>
        <w:ind w:left="6310" w:hanging="360"/>
      </w:pPr>
      <w:rPr>
        <w:rFonts w:ascii="Wingdings" w:hAnsi="Wingdings" w:hint="default"/>
      </w:rPr>
    </w:lvl>
  </w:abstractNum>
  <w:abstractNum w:abstractNumId="30" w15:restartNumberingAfterBreak="0">
    <w:nsid w:val="5C004164"/>
    <w:multiLevelType w:val="multilevel"/>
    <w:tmpl w:val="CF520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CE2701"/>
    <w:multiLevelType w:val="hybridMultilevel"/>
    <w:tmpl w:val="3A926A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60929"/>
    <w:multiLevelType w:val="hybridMultilevel"/>
    <w:tmpl w:val="A9467808"/>
    <w:lvl w:ilvl="0" w:tplc="9CEA2C7A">
      <w:start w:val="1"/>
      <w:numFmt w:val="bullet"/>
      <w:pStyle w:val="DBulletsgrau1"/>
      <w:lvlText w:val=""/>
      <w:lvlJc w:val="left"/>
      <w:pPr>
        <w:ind w:left="720" w:hanging="360"/>
      </w:pPr>
      <w:rPr>
        <w:rFonts w:ascii="Symbol" w:hAnsi="Symbol" w:hint="default"/>
      </w:rPr>
    </w:lvl>
    <w:lvl w:ilvl="1" w:tplc="6876EDB2">
      <w:start w:val="1"/>
      <w:numFmt w:val="bullet"/>
      <w:pStyle w:val="DBulletsgrau2"/>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45C7AFA"/>
    <w:multiLevelType w:val="hybridMultilevel"/>
    <w:tmpl w:val="4ED4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741BD5"/>
    <w:multiLevelType w:val="hybridMultilevel"/>
    <w:tmpl w:val="28A49E22"/>
    <w:lvl w:ilvl="0" w:tplc="E6B2C866">
      <w:start w:val="1"/>
      <w:numFmt w:val="bullet"/>
      <w:pStyle w:val="TBullets2"/>
      <w:lvlText w:val="o"/>
      <w:lvlJc w:val="left"/>
      <w:pPr>
        <w:ind w:left="1145" w:hanging="360"/>
      </w:pPr>
      <w:rPr>
        <w:rFonts w:ascii="Courier New" w:hAnsi="Courier New" w:cs="Courier New" w:hint="default"/>
      </w:rPr>
    </w:lvl>
    <w:lvl w:ilvl="1" w:tplc="04070003" w:tentative="1">
      <w:start w:val="1"/>
      <w:numFmt w:val="bullet"/>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35" w15:restartNumberingAfterBreak="0">
    <w:nsid w:val="751C0757"/>
    <w:multiLevelType w:val="multilevel"/>
    <w:tmpl w:val="1E424966"/>
    <w:lvl w:ilvl="0">
      <w:start w:val="1"/>
      <w:numFmt w:val="decimal"/>
      <w:pStyle w:val="Titolo1"/>
      <w:lvlText w:val="%1"/>
      <w:lvlJc w:val="left"/>
      <w:pPr>
        <w:tabs>
          <w:tab w:val="num" w:pos="2552"/>
        </w:tabs>
        <w:ind w:left="2552" w:hanging="1191"/>
      </w:pPr>
      <w:rPr>
        <w:rFonts w:ascii="_GOPA TheSerif Bold E" w:hAnsi="_GOPA TheSerif Bold E" w:hint="default"/>
        <w:b w:val="0"/>
        <w:i w:val="0"/>
        <w:caps w:val="0"/>
        <w:strike w:val="0"/>
        <w:dstrike w:val="0"/>
        <w:vanish w:val="0"/>
        <w:color w:val="DC9300"/>
        <w:kern w:val="0"/>
        <w:sz w:val="32"/>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olo2"/>
      <w:lvlText w:val=" %1.%2"/>
      <w:lvlJc w:val="left"/>
      <w:pPr>
        <w:tabs>
          <w:tab w:val="num" w:pos="567"/>
        </w:tabs>
        <w:ind w:left="567" w:hanging="454"/>
      </w:pPr>
      <w:rPr>
        <w:rFonts w:ascii="_GOPA TheSerif Light" w:hAnsi="_GOPA TheSerif Light" w:hint="default"/>
        <w:b/>
        <w:i w:val="0"/>
        <w:caps w:val="0"/>
        <w:strike w:val="0"/>
        <w:dstrike w:val="0"/>
        <w:vanish w:val="0"/>
        <w:color w:val="006058"/>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1.%2.%3"/>
      <w:lvlJc w:val="left"/>
      <w:pPr>
        <w:tabs>
          <w:tab w:val="num" w:pos="624"/>
        </w:tabs>
        <w:ind w:left="624" w:hanging="624"/>
      </w:pPr>
      <w:rPr>
        <w:rFonts w:ascii="_GOPA TheSerif Light" w:hAnsi="_GOPA TheSerif Light" w:hint="default"/>
        <w:b w:val="0"/>
        <w:i w:val="0"/>
        <w:color w:val="006058"/>
        <w:sz w:val="20"/>
        <w:szCs w:val="22"/>
      </w:rPr>
    </w:lvl>
    <w:lvl w:ilvl="3">
      <w:start w:val="1"/>
      <w:numFmt w:val="decimal"/>
      <w:pStyle w:val="Titolo4"/>
      <w:lvlText w:val="%1.%2.%3.%4"/>
      <w:lvlJc w:val="left"/>
      <w:pPr>
        <w:tabs>
          <w:tab w:val="num" w:pos="624"/>
        </w:tabs>
        <w:ind w:left="624" w:hanging="624"/>
      </w:pPr>
      <w:rPr>
        <w:rFonts w:ascii="_GOPA TheSerif Light" w:hAnsi="_GOPA TheSerif Light" w:hint="default"/>
        <w:b w:val="0"/>
        <w:i w:val="0"/>
        <w:caps w:val="0"/>
        <w:strike w:val="0"/>
        <w:dstrike w:val="0"/>
        <w:vanish w:val="0"/>
        <w:color w:val="000000"/>
        <w:sz w:val="19"/>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itolo5"/>
      <w:lvlText w:val="%1.%2.%3.%4.%5"/>
      <w:lvlJc w:val="left"/>
      <w:pPr>
        <w:tabs>
          <w:tab w:val="num" w:pos="1361"/>
        </w:tabs>
        <w:ind w:left="624" w:hanging="624"/>
      </w:pPr>
      <w:rPr>
        <w:rFonts w:hint="default"/>
      </w:rPr>
    </w:lvl>
    <w:lvl w:ilvl="5">
      <w:start w:val="1"/>
      <w:numFmt w:val="lowerRoman"/>
      <w:lvlText w:val="%6."/>
      <w:lvlJc w:val="right"/>
      <w:pPr>
        <w:tabs>
          <w:tab w:val="num" w:pos="1361"/>
        </w:tabs>
        <w:ind w:left="7496" w:hanging="180"/>
      </w:pPr>
      <w:rPr>
        <w:rFonts w:hint="default"/>
      </w:rPr>
    </w:lvl>
    <w:lvl w:ilvl="6">
      <w:start w:val="1"/>
      <w:numFmt w:val="decimal"/>
      <w:lvlText w:val="%7."/>
      <w:lvlJc w:val="left"/>
      <w:pPr>
        <w:tabs>
          <w:tab w:val="num" w:pos="1361"/>
        </w:tabs>
        <w:ind w:left="8216" w:hanging="360"/>
      </w:pPr>
      <w:rPr>
        <w:rFonts w:hint="default"/>
      </w:rPr>
    </w:lvl>
    <w:lvl w:ilvl="7">
      <w:start w:val="1"/>
      <w:numFmt w:val="lowerLetter"/>
      <w:lvlText w:val="%8."/>
      <w:lvlJc w:val="left"/>
      <w:pPr>
        <w:tabs>
          <w:tab w:val="num" w:pos="1361"/>
        </w:tabs>
        <w:ind w:left="8936" w:hanging="360"/>
      </w:pPr>
      <w:rPr>
        <w:rFonts w:hint="default"/>
      </w:rPr>
    </w:lvl>
    <w:lvl w:ilvl="8">
      <w:start w:val="1"/>
      <w:numFmt w:val="lowerRoman"/>
      <w:lvlText w:val="%9."/>
      <w:lvlJc w:val="right"/>
      <w:pPr>
        <w:tabs>
          <w:tab w:val="num" w:pos="1361"/>
        </w:tabs>
        <w:ind w:left="9656" w:hanging="180"/>
      </w:pPr>
      <w:rPr>
        <w:rFonts w:hint="default"/>
      </w:rPr>
    </w:lvl>
  </w:abstractNum>
  <w:abstractNum w:abstractNumId="36" w15:restartNumberingAfterBreak="0">
    <w:nsid w:val="76014D39"/>
    <w:multiLevelType w:val="multilevel"/>
    <w:tmpl w:val="0D942FCC"/>
    <w:lvl w:ilvl="0">
      <w:start w:val="1"/>
      <w:numFmt w:val="bullet"/>
      <w:lvlText w:val=""/>
      <w:lvlJc w:val="left"/>
      <w:pPr>
        <w:ind w:left="530" w:hanging="360"/>
      </w:pPr>
      <w:rPr>
        <w:rFonts w:ascii="Symbol" w:hAnsi="Symbol" w:hint="default"/>
        <w:sz w:val="19"/>
      </w:rPr>
    </w:lvl>
    <w:lvl w:ilvl="1">
      <w:start w:val="1"/>
      <w:numFmt w:val="lowerLetter"/>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9"/>
  </w:num>
  <w:num w:numId="2">
    <w:abstractNumId w:val="15"/>
  </w:num>
  <w:num w:numId="3">
    <w:abstractNumId w:val="8"/>
  </w:num>
  <w:num w:numId="4">
    <w:abstractNumId w:val="29"/>
  </w:num>
  <w:num w:numId="5">
    <w:abstractNumId w:val="23"/>
  </w:num>
  <w:num w:numId="6">
    <w:abstractNumId w:val="32"/>
  </w:num>
  <w:num w:numId="7">
    <w:abstractNumId w:val="4"/>
  </w:num>
  <w:num w:numId="8">
    <w:abstractNumId w:val="28"/>
  </w:num>
  <w:num w:numId="9">
    <w:abstractNumId w:val="25"/>
  </w:num>
  <w:num w:numId="10">
    <w:abstractNumId w:val="3"/>
  </w:num>
  <w:num w:numId="11">
    <w:abstractNumId w:val="20"/>
  </w:num>
  <w:num w:numId="12">
    <w:abstractNumId w:val="35"/>
  </w:num>
  <w:num w:numId="13">
    <w:abstractNumId w:val="26"/>
  </w:num>
  <w:num w:numId="14">
    <w:abstractNumId w:val="34"/>
  </w:num>
  <w:num w:numId="15">
    <w:abstractNumId w:val="14"/>
  </w:num>
  <w:num w:numId="16">
    <w:abstractNumId w:val="22"/>
  </w:num>
  <w:num w:numId="17">
    <w:abstractNumId w:val="31"/>
  </w:num>
  <w:num w:numId="18">
    <w:abstractNumId w:val="27"/>
  </w:num>
  <w:num w:numId="19">
    <w:abstractNumId w:val="24"/>
  </w:num>
  <w:num w:numId="20">
    <w:abstractNumId w:val="16"/>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0"/>
  </w:num>
  <w:num w:numId="25">
    <w:abstractNumId w:val="9"/>
  </w:num>
  <w:num w:numId="26">
    <w:abstractNumId w:val="10"/>
  </w:num>
  <w:num w:numId="27">
    <w:abstractNumId w:val="18"/>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36"/>
  </w:num>
  <w:num w:numId="31">
    <w:abstractNumId w:val="11"/>
  </w:num>
  <w:num w:numId="32">
    <w:abstractNumId w:val="21"/>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30"/>
  </w:num>
  <w:num w:numId="36">
    <w:abstractNumId w:val="5"/>
  </w:num>
  <w:num w:numId="37">
    <w:abstractNumId w:val="7"/>
  </w:num>
  <w:num w:numId="38">
    <w:abstractNumId w:val="33"/>
  </w:num>
  <w:num w:numId="39">
    <w:abstractNumId w:val="17"/>
  </w:num>
  <w:num w:numId="40">
    <w:abstractNumId w:val="13"/>
  </w:num>
  <w:num w:numId="41">
    <w:abstractNumId w:val="12"/>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LMIERI Alessandra (ESTAT)">
    <w15:presenceInfo w15:providerId="AD" w15:userId="S-1-5-21-1606980848-2025429265-839522115-282202"/>
  </w15:person>
  <w15:person w15:author="Marco Scarno">
    <w15:presenceInfo w15:providerId="AD" w15:userId="S::marco.scarno.ext@auditel.it::722362b4-b19b-498d-9478-7a88f85028a4"/>
  </w15:person>
  <w15:person w15:author="Giulio">
    <w15:presenceInfo w15:providerId="None" w15:userId="Giulio"/>
  </w15:person>
  <w15:person w15:author="Mettler, Elena">
    <w15:presenceInfo w15:providerId="AD" w15:userId="S-1-5-21-1229272821-1957994488-839522115-392636"/>
  </w15:person>
  <w15:person w15:author="ZACHARIADIS Savvas (ESTAT)">
    <w15:presenceInfo w15:providerId="AD" w15:userId="S-1-5-21-1606980848-2025429265-839522115-12171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trackRevisions/>
  <w:defaultTabStop w:val="567"/>
  <w:hyphenationZone w:val="28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E52"/>
    <w:rsid w:val="00003274"/>
    <w:rsid w:val="00075230"/>
    <w:rsid w:val="0009444F"/>
    <w:rsid w:val="000B472E"/>
    <w:rsid w:val="000D0A26"/>
    <w:rsid w:val="000E6D33"/>
    <w:rsid w:val="001134F1"/>
    <w:rsid w:val="0011375B"/>
    <w:rsid w:val="00114F6F"/>
    <w:rsid w:val="00120BA0"/>
    <w:rsid w:val="001350F7"/>
    <w:rsid w:val="001650A0"/>
    <w:rsid w:val="001652BE"/>
    <w:rsid w:val="00171E64"/>
    <w:rsid w:val="001739F4"/>
    <w:rsid w:val="00176899"/>
    <w:rsid w:val="0019372B"/>
    <w:rsid w:val="00197479"/>
    <w:rsid w:val="001F50C2"/>
    <w:rsid w:val="001F75BF"/>
    <w:rsid w:val="00201701"/>
    <w:rsid w:val="002071A8"/>
    <w:rsid w:val="00221C4D"/>
    <w:rsid w:val="00223AFA"/>
    <w:rsid w:val="00223F4E"/>
    <w:rsid w:val="00231049"/>
    <w:rsid w:val="002769B6"/>
    <w:rsid w:val="00291A3E"/>
    <w:rsid w:val="002A4703"/>
    <w:rsid w:val="002A5D5C"/>
    <w:rsid w:val="002B45D0"/>
    <w:rsid w:val="002C5356"/>
    <w:rsid w:val="002D670E"/>
    <w:rsid w:val="002E78CC"/>
    <w:rsid w:val="0030503E"/>
    <w:rsid w:val="00324096"/>
    <w:rsid w:val="00324EE7"/>
    <w:rsid w:val="00337286"/>
    <w:rsid w:val="003476AB"/>
    <w:rsid w:val="00361B7D"/>
    <w:rsid w:val="00364E8D"/>
    <w:rsid w:val="00396C5D"/>
    <w:rsid w:val="003B02F8"/>
    <w:rsid w:val="003C2E38"/>
    <w:rsid w:val="003C4DAC"/>
    <w:rsid w:val="003D5370"/>
    <w:rsid w:val="003E0E47"/>
    <w:rsid w:val="003E1957"/>
    <w:rsid w:val="003E7E82"/>
    <w:rsid w:val="003F08B7"/>
    <w:rsid w:val="003F6176"/>
    <w:rsid w:val="00401010"/>
    <w:rsid w:val="004063DA"/>
    <w:rsid w:val="004163D8"/>
    <w:rsid w:val="004177AF"/>
    <w:rsid w:val="004A4952"/>
    <w:rsid w:val="004B7F24"/>
    <w:rsid w:val="004D2B44"/>
    <w:rsid w:val="004D6071"/>
    <w:rsid w:val="004D75C6"/>
    <w:rsid w:val="004E6B70"/>
    <w:rsid w:val="00504E54"/>
    <w:rsid w:val="00507AC2"/>
    <w:rsid w:val="005148F6"/>
    <w:rsid w:val="00525BA4"/>
    <w:rsid w:val="005371BA"/>
    <w:rsid w:val="005732C3"/>
    <w:rsid w:val="005C4E52"/>
    <w:rsid w:val="005C51A4"/>
    <w:rsid w:val="006048DD"/>
    <w:rsid w:val="00612B75"/>
    <w:rsid w:val="006553A9"/>
    <w:rsid w:val="0065561B"/>
    <w:rsid w:val="006841A5"/>
    <w:rsid w:val="006848E8"/>
    <w:rsid w:val="006859BC"/>
    <w:rsid w:val="00685F03"/>
    <w:rsid w:val="006970E4"/>
    <w:rsid w:val="006A24A8"/>
    <w:rsid w:val="006A4E4A"/>
    <w:rsid w:val="006A6ED2"/>
    <w:rsid w:val="006B6FB0"/>
    <w:rsid w:val="006C4585"/>
    <w:rsid w:val="006E3B36"/>
    <w:rsid w:val="006F0E0F"/>
    <w:rsid w:val="006F2B67"/>
    <w:rsid w:val="007031C6"/>
    <w:rsid w:val="00706295"/>
    <w:rsid w:val="00711D40"/>
    <w:rsid w:val="00734A99"/>
    <w:rsid w:val="007A218A"/>
    <w:rsid w:val="007B076C"/>
    <w:rsid w:val="007D57DD"/>
    <w:rsid w:val="007F07BF"/>
    <w:rsid w:val="00802590"/>
    <w:rsid w:val="00811146"/>
    <w:rsid w:val="00824692"/>
    <w:rsid w:val="00843518"/>
    <w:rsid w:val="00847748"/>
    <w:rsid w:val="008530FC"/>
    <w:rsid w:val="00896DBB"/>
    <w:rsid w:val="008A4DFA"/>
    <w:rsid w:val="008B2B40"/>
    <w:rsid w:val="008C20A8"/>
    <w:rsid w:val="008C2B96"/>
    <w:rsid w:val="008C4621"/>
    <w:rsid w:val="008E42F9"/>
    <w:rsid w:val="008E6F3D"/>
    <w:rsid w:val="008E7107"/>
    <w:rsid w:val="008F2218"/>
    <w:rsid w:val="00951470"/>
    <w:rsid w:val="00973978"/>
    <w:rsid w:val="00981CEC"/>
    <w:rsid w:val="009861FF"/>
    <w:rsid w:val="009A2696"/>
    <w:rsid w:val="009C0BFF"/>
    <w:rsid w:val="009D637C"/>
    <w:rsid w:val="009F3E9B"/>
    <w:rsid w:val="009F569D"/>
    <w:rsid w:val="00A100BE"/>
    <w:rsid w:val="00A115A9"/>
    <w:rsid w:val="00A23F8C"/>
    <w:rsid w:val="00A338A2"/>
    <w:rsid w:val="00A35ADA"/>
    <w:rsid w:val="00A4418F"/>
    <w:rsid w:val="00A84490"/>
    <w:rsid w:val="00A868BE"/>
    <w:rsid w:val="00A9699D"/>
    <w:rsid w:val="00AA3FE6"/>
    <w:rsid w:val="00AA4C3F"/>
    <w:rsid w:val="00AA4EA7"/>
    <w:rsid w:val="00AD058C"/>
    <w:rsid w:val="00AE49FA"/>
    <w:rsid w:val="00B10D78"/>
    <w:rsid w:val="00B21763"/>
    <w:rsid w:val="00B25F02"/>
    <w:rsid w:val="00B43A8B"/>
    <w:rsid w:val="00B76110"/>
    <w:rsid w:val="00B80053"/>
    <w:rsid w:val="00B96123"/>
    <w:rsid w:val="00BA5382"/>
    <w:rsid w:val="00BC268B"/>
    <w:rsid w:val="00BE2F0F"/>
    <w:rsid w:val="00BF4A23"/>
    <w:rsid w:val="00C04483"/>
    <w:rsid w:val="00C0454A"/>
    <w:rsid w:val="00C15040"/>
    <w:rsid w:val="00C74CE4"/>
    <w:rsid w:val="00CA1986"/>
    <w:rsid w:val="00CA3E82"/>
    <w:rsid w:val="00CB0017"/>
    <w:rsid w:val="00CB341B"/>
    <w:rsid w:val="00CB504E"/>
    <w:rsid w:val="00CD562D"/>
    <w:rsid w:val="00CF6A38"/>
    <w:rsid w:val="00D36504"/>
    <w:rsid w:val="00D45BB6"/>
    <w:rsid w:val="00D61B8E"/>
    <w:rsid w:val="00D7176D"/>
    <w:rsid w:val="00D751FB"/>
    <w:rsid w:val="00D81AF5"/>
    <w:rsid w:val="00DB5BAF"/>
    <w:rsid w:val="00DC5DA3"/>
    <w:rsid w:val="00E01B4B"/>
    <w:rsid w:val="00E02ACE"/>
    <w:rsid w:val="00E1110E"/>
    <w:rsid w:val="00E13EFC"/>
    <w:rsid w:val="00E25A91"/>
    <w:rsid w:val="00E30033"/>
    <w:rsid w:val="00E57175"/>
    <w:rsid w:val="00E61244"/>
    <w:rsid w:val="00E75F71"/>
    <w:rsid w:val="00E9364A"/>
    <w:rsid w:val="00EF33E4"/>
    <w:rsid w:val="00EF453B"/>
    <w:rsid w:val="00F14693"/>
    <w:rsid w:val="00F23C7C"/>
    <w:rsid w:val="00F50F38"/>
    <w:rsid w:val="00F562CD"/>
    <w:rsid w:val="00F72989"/>
    <w:rsid w:val="00F82797"/>
    <w:rsid w:val="00FB116F"/>
    <w:rsid w:val="00FC670C"/>
    <w:rsid w:val="00FE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4F32F0"/>
  <w15:docId w15:val="{B74F14C2-BDB7-4E66-9217-6EECF961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69" w:qFormat="1"/>
    <w:lsdException w:name="heading 1" w:uiPriority="84" w:qFormat="1"/>
    <w:lsdException w:name="heading 2" w:uiPriority="85" w:qFormat="1"/>
    <w:lsdException w:name="heading 3" w:uiPriority="86" w:qFormat="1"/>
    <w:lsdException w:name="heading 4" w:uiPriority="87" w:qFormat="1"/>
    <w:lsdException w:name="heading 5" w:uiPriority="88" w:qFormat="1"/>
    <w:lsdException w:name="heading 6" w:uiPriority="9" w:qFormat="1"/>
    <w:lsdException w:name="heading 7" w:uiPriority="9" w:qFormat="1"/>
    <w:lsdException w:name="heading 8" w:uiPriority="9" w:qFormat="1"/>
    <w:lsdException w:name="heading 9" w:uiPriority="9"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64"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69"/>
    <w:qFormat/>
    <w:rsid w:val="004D75C6"/>
    <w:pPr>
      <w:spacing w:after="200" w:line="320" w:lineRule="exact"/>
    </w:pPr>
    <w:rPr>
      <w:rFonts w:ascii="_GOPA TheSerif Light" w:eastAsia="Calibri" w:hAnsi="_GOPA TheSerif Light"/>
      <w:color w:val="000000"/>
      <w:sz w:val="19"/>
      <w:szCs w:val="22"/>
      <w:lang w:val="en-GB"/>
    </w:rPr>
  </w:style>
  <w:style w:type="paragraph" w:styleId="Titolo1">
    <w:name w:val="heading 1"/>
    <w:next w:val="Normale"/>
    <w:link w:val="Titolo1Carattere"/>
    <w:uiPriority w:val="84"/>
    <w:qFormat/>
    <w:rsid w:val="004D75C6"/>
    <w:pPr>
      <w:keepNext/>
      <w:keepLines/>
      <w:numPr>
        <w:numId w:val="12"/>
      </w:numPr>
      <w:tabs>
        <w:tab w:val="clear" w:pos="2552"/>
        <w:tab w:val="num" w:pos="1418"/>
      </w:tabs>
      <w:suppressAutoHyphens/>
      <w:spacing w:before="840" w:after="480" w:line="380" w:lineRule="exact"/>
      <w:ind w:left="2127"/>
      <w:outlineLvl w:val="0"/>
    </w:pPr>
    <w:rPr>
      <w:rFonts w:ascii="_GOPA TheSerif Light" w:hAnsi="_GOPA TheSerif Light"/>
      <w:bCs/>
      <w:color w:val="DC9300"/>
      <w:sz w:val="32"/>
      <w:szCs w:val="28"/>
      <w:lang w:val="en-GB"/>
    </w:rPr>
  </w:style>
  <w:style w:type="paragraph" w:styleId="Titolo2">
    <w:name w:val="heading 2"/>
    <w:next w:val="BAbstand"/>
    <w:link w:val="Titolo2Carattere"/>
    <w:uiPriority w:val="85"/>
    <w:qFormat/>
    <w:rsid w:val="004D75C6"/>
    <w:pPr>
      <w:keepNext/>
      <w:keepLines/>
      <w:numPr>
        <w:ilvl w:val="1"/>
        <w:numId w:val="12"/>
      </w:numPr>
      <w:pBdr>
        <w:top w:val="single" w:sz="4" w:space="2" w:color="EBEDEC"/>
        <w:left w:val="single" w:sz="4" w:space="4" w:color="EBEDEC"/>
        <w:bottom w:val="single" w:sz="4" w:space="2" w:color="EBEDEC"/>
        <w:right w:val="single" w:sz="4" w:space="0" w:color="EBEDEC"/>
      </w:pBdr>
      <w:shd w:val="clear" w:color="auto" w:fill="EBEDEC"/>
      <w:tabs>
        <w:tab w:val="left" w:pos="680"/>
      </w:tabs>
      <w:suppressAutoHyphens/>
      <w:spacing w:before="560" w:after="40" w:line="300" w:lineRule="exact"/>
      <w:outlineLvl w:val="1"/>
    </w:pPr>
    <w:rPr>
      <w:rFonts w:ascii="_GOPA TheSerif Light" w:hAnsi="_GOPA TheSerif Light"/>
      <w:b/>
      <w:bCs/>
      <w:color w:val="006058"/>
      <w:sz w:val="22"/>
      <w:szCs w:val="26"/>
      <w:lang w:val="en-GB"/>
    </w:rPr>
  </w:style>
  <w:style w:type="paragraph" w:styleId="Titolo3">
    <w:name w:val="heading 3"/>
    <w:next w:val="Normale"/>
    <w:link w:val="Titolo3Carattere"/>
    <w:uiPriority w:val="86"/>
    <w:qFormat/>
    <w:rsid w:val="004D75C6"/>
    <w:pPr>
      <w:keepNext/>
      <w:keepLines/>
      <w:numPr>
        <w:ilvl w:val="2"/>
        <w:numId w:val="12"/>
      </w:numPr>
      <w:suppressAutoHyphens/>
      <w:spacing w:before="200" w:after="200" w:line="300" w:lineRule="exact"/>
      <w:outlineLvl w:val="2"/>
    </w:pPr>
    <w:rPr>
      <w:rFonts w:ascii="_GOPA TheSerif Light" w:hAnsi="_GOPA TheSerif Light"/>
      <w:bCs/>
      <w:color w:val="006058"/>
      <w:szCs w:val="22"/>
      <w:lang w:val="en-GB"/>
    </w:rPr>
  </w:style>
  <w:style w:type="paragraph" w:styleId="Titolo4">
    <w:name w:val="heading 4"/>
    <w:basedOn w:val="Titolo3"/>
    <w:next w:val="Normale"/>
    <w:link w:val="Titolo4Carattere"/>
    <w:uiPriority w:val="87"/>
    <w:qFormat/>
    <w:rsid w:val="004D75C6"/>
    <w:pPr>
      <w:numPr>
        <w:ilvl w:val="3"/>
      </w:numPr>
      <w:outlineLvl w:val="3"/>
    </w:pPr>
    <w:rPr>
      <w:iCs/>
      <w:sz w:val="19"/>
    </w:rPr>
  </w:style>
  <w:style w:type="paragraph" w:styleId="Titolo5">
    <w:name w:val="heading 5"/>
    <w:basedOn w:val="Titolo4"/>
    <w:next w:val="Normale"/>
    <w:link w:val="Titolo5Carattere"/>
    <w:uiPriority w:val="88"/>
    <w:qFormat/>
    <w:rsid w:val="004D75C6"/>
    <w:pPr>
      <w:numPr>
        <w:ilvl w:val="4"/>
      </w:numPr>
      <w:tabs>
        <w:tab w:val="left" w:pos="624"/>
      </w:tabs>
      <w:spacing w:after="0"/>
      <w:outlineLvl w:val="4"/>
    </w:pPr>
  </w:style>
  <w:style w:type="paragraph" w:styleId="Titolo6">
    <w:name w:val="heading 6"/>
    <w:basedOn w:val="Normale"/>
    <w:next w:val="Normale"/>
    <w:uiPriority w:val="9"/>
    <w:qFormat/>
    <w:rsid w:val="004D75C6"/>
    <w:pPr>
      <w:keepNext/>
      <w:keepLines/>
      <w:spacing w:before="200" w:after="0"/>
      <w:outlineLvl w:val="5"/>
    </w:pPr>
    <w:rPr>
      <w:rFonts w:ascii="Cambria" w:eastAsia="Times New Roman" w:hAnsi="Cambria"/>
      <w:i/>
      <w:iCs/>
      <w:color w:val="002F2B"/>
    </w:rPr>
  </w:style>
  <w:style w:type="paragraph" w:styleId="Titolo7">
    <w:name w:val="heading 7"/>
    <w:basedOn w:val="Normale"/>
    <w:next w:val="Normale"/>
    <w:uiPriority w:val="9"/>
    <w:qFormat/>
    <w:rsid w:val="004D75C6"/>
    <w:pPr>
      <w:keepNext/>
      <w:keepLines/>
      <w:spacing w:before="200" w:after="0"/>
      <w:outlineLvl w:val="6"/>
    </w:pPr>
    <w:rPr>
      <w:rFonts w:ascii="Cambria" w:eastAsia="Times New Roman" w:hAnsi="Cambria"/>
      <w:i/>
      <w:iCs/>
      <w:color w:val="404040"/>
    </w:rPr>
  </w:style>
  <w:style w:type="paragraph" w:styleId="Titolo8">
    <w:name w:val="heading 8"/>
    <w:basedOn w:val="Normale"/>
    <w:next w:val="Normale"/>
    <w:uiPriority w:val="9"/>
    <w:qFormat/>
    <w:rsid w:val="004D75C6"/>
    <w:pPr>
      <w:keepNext/>
      <w:keepLines/>
      <w:spacing w:before="200" w:after="0"/>
      <w:outlineLvl w:val="7"/>
    </w:pPr>
    <w:rPr>
      <w:rFonts w:ascii="Cambria" w:eastAsia="Times New Roman" w:hAnsi="Cambria"/>
      <w:color w:val="404040"/>
      <w:sz w:val="20"/>
      <w:szCs w:val="20"/>
    </w:rPr>
  </w:style>
  <w:style w:type="paragraph" w:styleId="Titolo9">
    <w:name w:val="heading 9"/>
    <w:basedOn w:val="Normale"/>
    <w:next w:val="Normale"/>
    <w:uiPriority w:val="9"/>
    <w:qFormat/>
    <w:rsid w:val="004D75C6"/>
    <w:pPr>
      <w:keepNext/>
      <w:keepLines/>
      <w:spacing w:before="200" w:after="0"/>
      <w:outlineLvl w:val="8"/>
    </w:pPr>
    <w:rPr>
      <w:rFonts w:ascii="Cambria" w:eastAsia="Times New Roman" w:hAnsi="Cambria"/>
      <w:i/>
      <w:iCs/>
      <w:color w:val="40404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rsid w:val="004D75C6"/>
    <w:pPr>
      <w:tabs>
        <w:tab w:val="center" w:pos="4536"/>
        <w:tab w:val="right" w:pos="9072"/>
      </w:tabs>
    </w:pPr>
  </w:style>
  <w:style w:type="paragraph" w:styleId="Pidipagina">
    <w:name w:val="footer"/>
    <w:rsid w:val="004D75C6"/>
    <w:pPr>
      <w:widowControl w:val="0"/>
      <w:pBdr>
        <w:top w:val="single" w:sz="4" w:space="1" w:color="006058"/>
        <w:right w:val="single" w:sz="4" w:space="4" w:color="006058"/>
      </w:pBdr>
      <w:tabs>
        <w:tab w:val="center" w:pos="4678"/>
        <w:tab w:val="right" w:pos="8998"/>
      </w:tabs>
      <w:ind w:right="255"/>
      <w:jc w:val="right"/>
    </w:pPr>
    <w:rPr>
      <w:rFonts w:ascii="_GOPA TheSans Light" w:eastAsia="Calibri" w:hAnsi="_GOPA TheSans Light"/>
      <w:color w:val="000000"/>
      <w:sz w:val="18"/>
      <w:szCs w:val="22"/>
      <w:lang w:val="en-GB"/>
    </w:rPr>
  </w:style>
  <w:style w:type="character" w:styleId="Numeropagina">
    <w:name w:val="page number"/>
    <w:aliases w:val="Footer PageNumber"/>
    <w:rsid w:val="004D75C6"/>
    <w:rPr>
      <w:rFonts w:ascii="_GOPA TheSans Bold E" w:hAnsi="_GOPA TheSans Bold E"/>
      <w:sz w:val="24"/>
    </w:rPr>
  </w:style>
  <w:style w:type="paragraph" w:customStyle="1" w:styleId="Zwischenberschrift">
    <w:name w:val="Zwischenüberschrift"/>
    <w:basedOn w:val="Normale"/>
    <w:pPr>
      <w:spacing w:after="240"/>
    </w:pPr>
    <w:rPr>
      <w:b/>
    </w:rPr>
  </w:style>
  <w:style w:type="paragraph" w:styleId="Sommario1">
    <w:name w:val="toc 1"/>
    <w:next w:val="Normale"/>
    <w:link w:val="Sommario1Carattere"/>
    <w:uiPriority w:val="39"/>
    <w:rsid w:val="004D75C6"/>
    <w:pPr>
      <w:tabs>
        <w:tab w:val="left" w:pos="567"/>
        <w:tab w:val="right" w:leader="dot" w:pos="9345"/>
      </w:tabs>
      <w:spacing w:before="240" w:line="300" w:lineRule="exact"/>
      <w:ind w:left="2863" w:right="851" w:hanging="595"/>
    </w:pPr>
    <w:rPr>
      <w:rFonts w:ascii="_GOPA TheSerif Light" w:eastAsia="Calibri" w:hAnsi="_GOPA TheSerif Light"/>
      <w:b/>
      <w:noProof/>
      <w:color w:val="000000"/>
      <w:sz w:val="18"/>
      <w:szCs w:val="22"/>
      <w:lang w:val="en-GB"/>
    </w:rPr>
  </w:style>
  <w:style w:type="paragraph" w:styleId="Sommario2">
    <w:name w:val="toc 2"/>
    <w:next w:val="Normale"/>
    <w:uiPriority w:val="39"/>
    <w:rsid w:val="004D75C6"/>
    <w:pPr>
      <w:tabs>
        <w:tab w:val="left" w:pos="567"/>
        <w:tab w:val="right" w:leader="dot" w:pos="9344"/>
      </w:tabs>
      <w:spacing w:before="120" w:line="300" w:lineRule="exact"/>
      <w:ind w:left="2863" w:right="851" w:hanging="595"/>
    </w:pPr>
    <w:rPr>
      <w:rFonts w:ascii="_GOPA TheSerif Light" w:eastAsia="Calibri" w:hAnsi="_GOPA TheSerif Light"/>
      <w:noProof/>
      <w:color w:val="000000"/>
      <w:sz w:val="18"/>
      <w:szCs w:val="22"/>
      <w:lang w:val="en-GB"/>
    </w:rPr>
  </w:style>
  <w:style w:type="paragraph" w:styleId="Testonotaapidipagina">
    <w:name w:val="footnote text"/>
    <w:rsid w:val="004D75C6"/>
    <w:pPr>
      <w:spacing w:line="240" w:lineRule="exact"/>
    </w:pPr>
    <w:rPr>
      <w:rFonts w:ascii="_GOPA TheSerif Light" w:eastAsia="Calibri" w:hAnsi="_GOPA TheSerif Light"/>
      <w:color w:val="000000"/>
      <w:sz w:val="14"/>
      <w:lang w:val="en-GB"/>
    </w:rPr>
  </w:style>
  <w:style w:type="character" w:styleId="Rimandonotaapidipagina">
    <w:name w:val="footnote reference"/>
    <w:uiPriority w:val="64"/>
    <w:qFormat/>
    <w:rsid w:val="004D75C6"/>
    <w:rPr>
      <w:rFonts w:ascii="_GOPA TheSerif Light" w:hAnsi="_GOPA TheSerif Light"/>
      <w:sz w:val="14"/>
      <w:vertAlign w:val="superscript"/>
    </w:rPr>
  </w:style>
  <w:style w:type="paragraph" w:styleId="Sommario3">
    <w:name w:val="toc 3"/>
    <w:next w:val="Normale"/>
    <w:uiPriority w:val="39"/>
    <w:rsid w:val="004D75C6"/>
    <w:pPr>
      <w:tabs>
        <w:tab w:val="left" w:pos="567"/>
        <w:tab w:val="right" w:leader="dot" w:pos="9345"/>
      </w:tabs>
      <w:spacing w:line="300" w:lineRule="exact"/>
      <w:ind w:left="2863" w:right="851" w:hanging="595"/>
    </w:pPr>
    <w:rPr>
      <w:rFonts w:ascii="_GOPA TheSerif Light" w:eastAsia="Calibri" w:hAnsi="_GOPA TheSerif Light"/>
      <w:color w:val="000000"/>
      <w:sz w:val="18"/>
      <w:szCs w:val="22"/>
      <w:lang w:val="en-GB"/>
    </w:rPr>
  </w:style>
  <w:style w:type="paragraph" w:styleId="Sommario4">
    <w:name w:val="toc 4"/>
    <w:next w:val="Normale"/>
    <w:autoRedefine/>
    <w:rsid w:val="004D75C6"/>
    <w:pPr>
      <w:spacing w:line="300" w:lineRule="exact"/>
      <w:ind w:left="539"/>
    </w:pPr>
    <w:rPr>
      <w:rFonts w:ascii="_GOPA TheSerif Light" w:eastAsia="Calibri" w:hAnsi="_GOPA TheSerif Light"/>
      <w:color w:val="000000"/>
      <w:sz w:val="18"/>
      <w:szCs w:val="22"/>
      <w:lang w:val="en-GB"/>
    </w:rPr>
  </w:style>
  <w:style w:type="paragraph" w:styleId="Sommario5">
    <w:name w:val="toc 5"/>
    <w:basedOn w:val="Normale"/>
    <w:next w:val="Normale"/>
    <w:autoRedefine/>
    <w:semiHidden/>
    <w:rsid w:val="004D75C6"/>
    <w:pPr>
      <w:ind w:left="720"/>
    </w:pPr>
  </w:style>
  <w:style w:type="paragraph" w:styleId="Sommario6">
    <w:name w:val="toc 6"/>
    <w:basedOn w:val="Normale"/>
    <w:next w:val="Normale"/>
    <w:autoRedefine/>
    <w:semiHidden/>
    <w:rsid w:val="004D75C6"/>
    <w:pPr>
      <w:ind w:left="900"/>
    </w:pPr>
  </w:style>
  <w:style w:type="paragraph" w:styleId="Sommario7">
    <w:name w:val="toc 7"/>
    <w:basedOn w:val="Normale"/>
    <w:next w:val="Normale"/>
    <w:autoRedefine/>
    <w:semiHidden/>
    <w:rsid w:val="004D75C6"/>
    <w:pPr>
      <w:ind w:left="1080"/>
    </w:pPr>
  </w:style>
  <w:style w:type="paragraph" w:styleId="Sommario8">
    <w:name w:val="toc 8"/>
    <w:basedOn w:val="Normale"/>
    <w:next w:val="Normale"/>
    <w:autoRedefine/>
    <w:semiHidden/>
    <w:rsid w:val="004D75C6"/>
    <w:pPr>
      <w:ind w:left="1260"/>
    </w:pPr>
  </w:style>
  <w:style w:type="paragraph" w:styleId="Sommario9">
    <w:name w:val="toc 9"/>
    <w:basedOn w:val="Normale"/>
    <w:next w:val="Normale"/>
    <w:autoRedefine/>
    <w:semiHidden/>
    <w:rsid w:val="004D75C6"/>
    <w:pPr>
      <w:ind w:left="1440"/>
    </w:pPr>
  </w:style>
  <w:style w:type="paragraph" w:customStyle="1" w:styleId="Wieberschrift1">
    <w:name w:val="Wie Überschrift 1"/>
    <w:basedOn w:val="Titolo1"/>
    <w:pPr>
      <w:outlineLvl w:val="9"/>
    </w:pPr>
  </w:style>
  <w:style w:type="paragraph" w:customStyle="1" w:styleId="Literaturverweis">
    <w:name w:val="Literaturverweis"/>
    <w:basedOn w:val="Normale"/>
    <w:pPr>
      <w:spacing w:line="240" w:lineRule="auto"/>
    </w:pPr>
    <w:rPr>
      <w:sz w:val="18"/>
    </w:rPr>
  </w:style>
  <w:style w:type="paragraph" w:styleId="Sottotitolo">
    <w:name w:val="Subtitle"/>
    <w:basedOn w:val="Normale"/>
    <w:next w:val="Normale"/>
    <w:link w:val="SottotitoloCarattere"/>
    <w:uiPriority w:val="89"/>
    <w:qFormat/>
    <w:rsid w:val="004D75C6"/>
    <w:pPr>
      <w:numPr>
        <w:ilvl w:val="1"/>
      </w:numPr>
    </w:pPr>
    <w:rPr>
      <w:rFonts w:asciiTheme="majorHAnsi" w:eastAsiaTheme="majorEastAsia" w:hAnsiTheme="majorHAnsi" w:cstheme="majorBidi"/>
      <w:i/>
      <w:iCs/>
      <w:color w:val="DC9300" w:themeColor="accent1"/>
      <w:spacing w:val="15"/>
      <w:sz w:val="24"/>
      <w:szCs w:val="24"/>
    </w:rPr>
  </w:style>
  <w:style w:type="paragraph" w:styleId="Corpotesto">
    <w:name w:val="Body Text"/>
    <w:basedOn w:val="Normale"/>
    <w:semiHidden/>
    <w:pPr>
      <w:jc w:val="center"/>
    </w:pPr>
    <w:rPr>
      <w:b/>
      <w:sz w:val="20"/>
      <w:lang w:val="de-DE"/>
    </w:rPr>
  </w:style>
  <w:style w:type="paragraph" w:styleId="Didascalia">
    <w:name w:val="caption"/>
    <w:next w:val="Normale"/>
    <w:uiPriority w:val="49"/>
    <w:qFormat/>
    <w:rsid w:val="004D75C6"/>
    <w:pPr>
      <w:spacing w:after="200" w:line="320" w:lineRule="exact"/>
    </w:pPr>
    <w:rPr>
      <w:rFonts w:ascii="_GOPA TheSerif Light" w:eastAsia="Calibri" w:hAnsi="_GOPA TheSerif Light"/>
      <w:bCs/>
      <w:color w:val="006058"/>
      <w:sz w:val="19"/>
      <w:lang w:val="en-GB"/>
    </w:rPr>
  </w:style>
  <w:style w:type="paragraph" w:styleId="Testofumetto">
    <w:name w:val="Balloon Text"/>
    <w:basedOn w:val="Normale"/>
    <w:link w:val="TestofumettoCarattere"/>
    <w:semiHidden/>
    <w:rsid w:val="004D75C6"/>
    <w:rPr>
      <w:rFonts w:ascii="Tahoma" w:hAnsi="Tahoma" w:cs="Tahoma"/>
      <w:sz w:val="16"/>
      <w:szCs w:val="16"/>
    </w:rPr>
  </w:style>
  <w:style w:type="character" w:customStyle="1" w:styleId="TestofumettoCarattere">
    <w:name w:val="Testo fumetto Carattere"/>
    <w:basedOn w:val="Carpredefinitoparagrafo"/>
    <w:link w:val="Testofumetto"/>
    <w:semiHidden/>
    <w:rsid w:val="008C2B96"/>
    <w:rPr>
      <w:rFonts w:ascii="Tahoma" w:eastAsia="Calibri" w:hAnsi="Tahoma" w:cs="Tahoma"/>
      <w:color w:val="000000"/>
      <w:sz w:val="16"/>
      <w:szCs w:val="16"/>
      <w:lang w:val="en-GB"/>
    </w:rPr>
  </w:style>
  <w:style w:type="character" w:styleId="Collegamentoipertestuale">
    <w:name w:val="Hyperlink"/>
    <w:uiPriority w:val="99"/>
    <w:rsid w:val="004D75C6"/>
    <w:rPr>
      <w:color w:val="0000FF"/>
      <w:u w:val="single"/>
    </w:rPr>
  </w:style>
  <w:style w:type="table" w:customStyle="1" w:styleId="TableGOPA">
    <w:name w:val="Table GOPA"/>
    <w:basedOn w:val="Tabellatema"/>
    <w:rsid w:val="004D75C6"/>
    <w:pPr>
      <w:spacing w:after="0" w:line="240" w:lineRule="auto"/>
    </w:pPr>
    <w:rPr>
      <w:rFonts w:ascii="_GOPA TheSerif Light" w:hAnsi="_GOPA TheSerif Light"/>
      <w:color w:val="000000"/>
      <w:sz w:val="18"/>
      <w:szCs w:val="18"/>
      <w:lang w:val="it-IT" w:eastAsia="it-IT"/>
    </w:rPr>
    <w:tblPr>
      <w:tblInd w:w="1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8EFF4"/>
      <w:noWrap/>
      <w:tcMar>
        <w:top w:w="113" w:type="dxa"/>
        <w:left w:w="113" w:type="dxa"/>
        <w:bottom w:w="113" w:type="dxa"/>
        <w:right w:w="113" w:type="dxa"/>
      </w:tcMar>
      <w:vAlign w:val="center"/>
    </w:tcPr>
    <w:tblStylePr w:type="firstRow">
      <w:rPr>
        <w:rFonts w:ascii="Consolas" w:hAnsi="Consolas"/>
        <w:b w:val="0"/>
        <w:sz w:val="18"/>
      </w:rPr>
      <w:tblPr/>
      <w:trPr>
        <w:tblHeader/>
      </w:trPr>
      <w:tcPr>
        <w:shd w:val="clear" w:color="auto" w:fill="FAEED6"/>
      </w:tcPr>
    </w:tblStylePr>
    <w:tblStylePr w:type="firstCol">
      <w:rPr>
        <w:rFonts w:ascii="_GOPA TheSerif Light" w:hAnsi="_GOPA TheSerif Light"/>
        <w:sz w:val="18"/>
      </w:rPr>
      <w:tblPr/>
      <w:tcPr>
        <w:shd w:val="clear" w:color="auto" w:fill="DDE6ED"/>
      </w:tcPr>
    </w:tblStylePr>
  </w:style>
  <w:style w:type="paragraph" w:customStyle="1" w:styleId="TNumbering">
    <w:name w:val="T Numbering"/>
    <w:uiPriority w:val="77"/>
    <w:qFormat/>
    <w:rsid w:val="004D75C6"/>
    <w:pPr>
      <w:numPr>
        <w:numId w:val="15"/>
      </w:numPr>
    </w:pPr>
    <w:rPr>
      <w:rFonts w:ascii="_GOPA TheSerif Light" w:eastAsia="Calibri" w:hAnsi="_GOPA TheSerif Light"/>
      <w:color w:val="000000"/>
      <w:sz w:val="18"/>
      <w:szCs w:val="22"/>
      <w:lang w:val="en-GB"/>
    </w:rPr>
  </w:style>
  <w:style w:type="paragraph" w:customStyle="1" w:styleId="TText">
    <w:name w:val="T Text"/>
    <w:uiPriority w:val="80"/>
    <w:qFormat/>
    <w:rsid w:val="004D75C6"/>
    <w:rPr>
      <w:rFonts w:ascii="_GOPA TheSerif Light" w:eastAsia="Calibri" w:hAnsi="_GOPA TheSerif Light"/>
      <w:color w:val="000000"/>
      <w:sz w:val="18"/>
      <w:szCs w:val="22"/>
      <w:lang w:val="en-GB"/>
    </w:rPr>
  </w:style>
  <w:style w:type="paragraph" w:customStyle="1" w:styleId="TBullets1">
    <w:name w:val="T Bullets 1"/>
    <w:uiPriority w:val="75"/>
    <w:qFormat/>
    <w:rsid w:val="004D75C6"/>
    <w:pPr>
      <w:numPr>
        <w:numId w:val="13"/>
      </w:numPr>
      <w:suppressAutoHyphens/>
    </w:pPr>
    <w:rPr>
      <w:rFonts w:ascii="_GOPA TheSerif Light" w:eastAsia="Calibri" w:hAnsi="_GOPA TheSerif Light"/>
      <w:color w:val="000000"/>
      <w:sz w:val="18"/>
      <w:szCs w:val="22"/>
      <w:lang w:val="en-GB"/>
    </w:rPr>
  </w:style>
  <w:style w:type="paragraph" w:customStyle="1" w:styleId="TBold">
    <w:name w:val="T Bold"/>
    <w:next w:val="TText"/>
    <w:uiPriority w:val="74"/>
    <w:rsid w:val="004D75C6"/>
    <w:rPr>
      <w:rFonts w:ascii="_GOPA TheSerif Light" w:eastAsia="Calibri" w:hAnsi="_GOPA TheSerif Light"/>
      <w:b/>
      <w:color w:val="000000"/>
      <w:sz w:val="18"/>
      <w:szCs w:val="22"/>
      <w:lang w:val="en-GB"/>
    </w:rPr>
  </w:style>
  <w:style w:type="paragraph" w:customStyle="1" w:styleId="TNumbering2">
    <w:name w:val="T Numbering 2"/>
    <w:basedOn w:val="TNumbering"/>
    <w:link w:val="TNumbering2Zchn"/>
    <w:uiPriority w:val="78"/>
    <w:qFormat/>
    <w:rsid w:val="004D75C6"/>
    <w:pPr>
      <w:numPr>
        <w:ilvl w:val="1"/>
      </w:numPr>
    </w:pPr>
  </w:style>
  <w:style w:type="character" w:customStyle="1" w:styleId="TNumbering2Zchn">
    <w:name w:val="T Numbering 2 Zchn"/>
    <w:basedOn w:val="Carpredefinitoparagrafo"/>
    <w:link w:val="TNumbering2"/>
    <w:uiPriority w:val="78"/>
    <w:rsid w:val="004D75C6"/>
    <w:rPr>
      <w:rFonts w:ascii="_GOPA TheSerif Light" w:eastAsia="Calibri" w:hAnsi="_GOPA TheSerif Light"/>
      <w:color w:val="000000"/>
      <w:sz w:val="18"/>
      <w:szCs w:val="22"/>
      <w:lang w:val="en-GB"/>
    </w:rPr>
  </w:style>
  <w:style w:type="paragraph" w:customStyle="1" w:styleId="TBullets2">
    <w:name w:val="T Bullets 2"/>
    <w:uiPriority w:val="76"/>
    <w:qFormat/>
    <w:rsid w:val="004D75C6"/>
    <w:pPr>
      <w:numPr>
        <w:numId w:val="14"/>
      </w:numPr>
    </w:pPr>
    <w:rPr>
      <w:rFonts w:ascii="_GOPA TheSerif Light" w:eastAsia="Calibri" w:hAnsi="_GOPA TheSerif Light" w:cs="Courier New"/>
      <w:color w:val="000000"/>
      <w:sz w:val="18"/>
      <w:szCs w:val="22"/>
      <w:lang w:eastAsia="de-DE"/>
    </w:rPr>
  </w:style>
  <w:style w:type="table" w:styleId="Tabellatema">
    <w:name w:val="Table Theme"/>
    <w:basedOn w:val="Tabellanormale"/>
    <w:uiPriority w:val="99"/>
    <w:semiHidden/>
    <w:unhideWhenUsed/>
    <w:rsid w:val="004D75C6"/>
    <w:pPr>
      <w:spacing w:after="200" w:line="300" w:lineRule="exact"/>
    </w:pPr>
    <w:rPr>
      <w:rFonts w:ascii="Calibri" w:eastAsia="Calibri" w:hAnsi="Calibri"/>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ttotitoloCarattere">
    <w:name w:val="Sottotitolo Carattere"/>
    <w:basedOn w:val="Carpredefinitoparagrafo"/>
    <w:link w:val="Sottotitolo"/>
    <w:uiPriority w:val="89"/>
    <w:rsid w:val="004D75C6"/>
    <w:rPr>
      <w:rFonts w:asciiTheme="majorHAnsi" w:eastAsiaTheme="majorEastAsia" w:hAnsiTheme="majorHAnsi" w:cstheme="majorBidi"/>
      <w:i/>
      <w:iCs/>
      <w:color w:val="DC9300" w:themeColor="accent1"/>
      <w:spacing w:val="15"/>
      <w:sz w:val="24"/>
      <w:szCs w:val="24"/>
      <w:lang w:val="en-GB"/>
    </w:rPr>
  </w:style>
  <w:style w:type="paragraph" w:customStyle="1" w:styleId="FTableText">
    <w:name w:val="F_Table Text"/>
    <w:link w:val="FTableTextChar"/>
    <w:uiPriority w:val="80"/>
    <w:qFormat/>
    <w:rsid w:val="004D75C6"/>
    <w:pPr>
      <w:spacing w:before="60" w:after="60"/>
    </w:pPr>
    <w:rPr>
      <w:rFonts w:ascii="Arial" w:eastAsia="Calibri" w:hAnsi="Arial"/>
      <w:color w:val="000000"/>
      <w:sz w:val="18"/>
      <w:szCs w:val="22"/>
      <w:lang w:val="en-GB"/>
    </w:rPr>
  </w:style>
  <w:style w:type="paragraph" w:customStyle="1" w:styleId="FTableheading">
    <w:name w:val="F_Table heading"/>
    <w:next w:val="FTableText"/>
    <w:uiPriority w:val="74"/>
    <w:qFormat/>
    <w:rsid w:val="004D75C6"/>
    <w:pPr>
      <w:spacing w:before="60" w:after="60"/>
    </w:pPr>
    <w:rPr>
      <w:rFonts w:ascii="Arial" w:eastAsia="Calibri" w:hAnsi="Arial"/>
      <w:b/>
      <w:color w:val="000000"/>
      <w:sz w:val="18"/>
      <w:szCs w:val="22"/>
      <w:lang w:val="en-GB"/>
    </w:rPr>
  </w:style>
  <w:style w:type="character" w:customStyle="1" w:styleId="FTableTextChar">
    <w:name w:val="F_Table Text Char"/>
    <w:basedOn w:val="Carpredefinitoparagrafo"/>
    <w:link w:val="FTableText"/>
    <w:uiPriority w:val="80"/>
    <w:rsid w:val="004D75C6"/>
    <w:rPr>
      <w:rFonts w:ascii="Arial" w:eastAsia="Calibri" w:hAnsi="Arial"/>
      <w:color w:val="000000"/>
      <w:sz w:val="18"/>
      <w:szCs w:val="22"/>
      <w:lang w:val="en-GB"/>
    </w:rPr>
  </w:style>
  <w:style w:type="paragraph" w:customStyle="1" w:styleId="Abkrzungsverzeichnis">
    <w:name w:val="&quot;Abkürzungsverzeichnis&quot;"/>
    <w:basedOn w:val="Normale"/>
    <w:link w:val="AbkrzungsverzeichnisChar"/>
    <w:semiHidden/>
    <w:locked/>
    <w:rsid w:val="004D75C6"/>
    <w:pPr>
      <w:pageBreakBefore/>
      <w:spacing w:before="1440" w:after="400"/>
      <w:jc w:val="right"/>
    </w:pPr>
    <w:rPr>
      <w:b/>
      <w:color w:val="DC9300"/>
      <w:sz w:val="32"/>
      <w:szCs w:val="32"/>
      <w:lang w:val="de-DE"/>
    </w:rPr>
  </w:style>
  <w:style w:type="character" w:customStyle="1" w:styleId="AbkrzungsverzeichnisChar">
    <w:name w:val="&quot;Abkürzungsverzeichnis&quot; Char"/>
    <w:basedOn w:val="Carpredefinitoparagrafo"/>
    <w:link w:val="Abkrzungsverzeichnis"/>
    <w:semiHidden/>
    <w:rsid w:val="004D75C6"/>
    <w:rPr>
      <w:rFonts w:ascii="_GOPA TheSerif Light" w:eastAsia="Calibri" w:hAnsi="_GOPA TheSerif Light"/>
      <w:b/>
      <w:color w:val="DC9300"/>
      <w:sz w:val="32"/>
      <w:szCs w:val="32"/>
      <w:lang w:val="de-DE"/>
    </w:rPr>
  </w:style>
  <w:style w:type="paragraph" w:customStyle="1" w:styleId="Anlagenverzeichnis">
    <w:name w:val="&quot;Anlagenverzeichnis&quot;"/>
    <w:basedOn w:val="Abkrzungsverzeichnis"/>
    <w:next w:val="Normale"/>
    <w:semiHidden/>
    <w:locked/>
    <w:rsid w:val="004D75C6"/>
  </w:style>
  <w:style w:type="paragraph" w:customStyle="1" w:styleId="Inhaltsverzeichniseingerckt">
    <w:name w:val="&quot;Inhaltsverzeichnis eingerückt&quot;"/>
    <w:basedOn w:val="Normale"/>
    <w:link w:val="InhaltsverzeichniseingercktChar"/>
    <w:semiHidden/>
    <w:locked/>
    <w:rsid w:val="004D75C6"/>
    <w:pPr>
      <w:pBdr>
        <w:top w:val="single" w:sz="4" w:space="4" w:color="FFFFFF"/>
        <w:left w:val="single" w:sz="4" w:space="4" w:color="FFFFFF"/>
        <w:bottom w:val="single" w:sz="4" w:space="4" w:color="FFFFFF"/>
        <w:right w:val="single" w:sz="4" w:space="0" w:color="FFFFFF"/>
      </w:pBdr>
      <w:shd w:val="clear" w:color="auto" w:fill="EBEDEC"/>
      <w:tabs>
        <w:tab w:val="left" w:pos="567"/>
        <w:tab w:val="left" w:pos="2268"/>
        <w:tab w:val="right" w:leader="dot" w:pos="9345"/>
      </w:tabs>
      <w:spacing w:before="1440" w:after="400" w:line="300" w:lineRule="exact"/>
      <w:ind w:left="708" w:right="57" w:hanging="595"/>
    </w:pPr>
    <w:rPr>
      <w:rFonts w:eastAsia="Times New Roman"/>
      <w:b/>
      <w:noProof/>
      <w:color w:val="006058"/>
      <w:sz w:val="22"/>
      <w:szCs w:val="20"/>
    </w:rPr>
  </w:style>
  <w:style w:type="character" w:customStyle="1" w:styleId="InhaltsverzeichniseingercktChar">
    <w:name w:val="&quot;Inhaltsverzeichnis eingerückt&quot; Char"/>
    <w:basedOn w:val="Carpredefinitoparagrafo"/>
    <w:link w:val="Inhaltsverzeichniseingerckt"/>
    <w:semiHidden/>
    <w:rsid w:val="004D75C6"/>
    <w:rPr>
      <w:rFonts w:ascii="_GOPA TheSerif Light" w:hAnsi="_GOPA TheSerif Light"/>
      <w:b/>
      <w:noProof/>
      <w:color w:val="006058"/>
      <w:sz w:val="22"/>
      <w:shd w:val="clear" w:color="auto" w:fill="EBEDEC"/>
      <w:lang w:val="en-GB"/>
    </w:rPr>
  </w:style>
  <w:style w:type="character" w:customStyle="1" w:styleId="Sommario1Carattere">
    <w:name w:val="Sommario 1 Carattere"/>
    <w:link w:val="Sommario1"/>
    <w:uiPriority w:val="39"/>
    <w:rsid w:val="004D75C6"/>
    <w:rPr>
      <w:rFonts w:ascii="_GOPA TheSerif Light" w:eastAsia="Calibri" w:hAnsi="_GOPA TheSerif Light"/>
      <w:b/>
      <w:noProof/>
      <w:color w:val="000000"/>
      <w:sz w:val="18"/>
      <w:szCs w:val="22"/>
      <w:lang w:val="en-GB"/>
    </w:rPr>
  </w:style>
  <w:style w:type="paragraph" w:customStyle="1" w:styleId="Inhaltsverzeichnis">
    <w:name w:val="&quot;Inhaltsverzeichnis&quot;"/>
    <w:basedOn w:val="Sommario1"/>
    <w:link w:val="InhaltsverzeichnisChar"/>
    <w:semiHidden/>
    <w:locked/>
    <w:rsid w:val="004D75C6"/>
    <w:pPr>
      <w:shd w:val="clear" w:color="auto" w:fill="EBEDEC"/>
      <w:spacing w:before="1440" w:after="400"/>
      <w:ind w:right="170"/>
    </w:pPr>
    <w:rPr>
      <w:color w:val="006058"/>
      <w:sz w:val="22"/>
    </w:rPr>
  </w:style>
  <w:style w:type="character" w:customStyle="1" w:styleId="InhaltsverzeichnisChar">
    <w:name w:val="&quot;Inhaltsverzeichnis&quot; Char"/>
    <w:link w:val="Inhaltsverzeichnis"/>
    <w:semiHidden/>
    <w:rsid w:val="004D75C6"/>
    <w:rPr>
      <w:rFonts w:ascii="_GOPA TheSerif Light" w:eastAsia="Calibri" w:hAnsi="_GOPA TheSerif Light"/>
      <w:b/>
      <w:noProof/>
      <w:color w:val="006058"/>
      <w:sz w:val="22"/>
      <w:szCs w:val="22"/>
      <w:shd w:val="clear" w:color="auto" w:fill="EBEDEC"/>
      <w:lang w:val="en-GB"/>
    </w:rPr>
  </w:style>
  <w:style w:type="paragraph" w:customStyle="1" w:styleId="Inhaltsverzeichnis0">
    <w:name w:val="Inhaltsverzeichnis"/>
    <w:next w:val="Normale"/>
    <w:link w:val="InhaltsverzeichnisZchn"/>
    <w:semiHidden/>
    <w:locked/>
    <w:rsid w:val="004D75C6"/>
    <w:pPr>
      <w:shd w:val="clear" w:color="auto" w:fill="EBEDEC"/>
      <w:spacing w:before="1440" w:after="400"/>
    </w:pPr>
    <w:rPr>
      <w:rFonts w:ascii="_GOPA TheSerif Light" w:eastAsia="Calibri" w:hAnsi="_GOPA TheSerif Light"/>
      <w:b/>
      <w:noProof/>
      <w:color w:val="006058"/>
      <w:sz w:val="22"/>
      <w:szCs w:val="22"/>
      <w:lang w:val="en-GB"/>
    </w:rPr>
  </w:style>
  <w:style w:type="character" w:customStyle="1" w:styleId="InhaltsverzeichnisZchn">
    <w:name w:val="Inhaltsverzeichnis Zchn"/>
    <w:link w:val="Inhaltsverzeichnis0"/>
    <w:semiHidden/>
    <w:rsid w:val="004D75C6"/>
    <w:rPr>
      <w:rFonts w:ascii="_GOPA TheSerif Light" w:eastAsia="Calibri" w:hAnsi="_GOPA TheSerif Light"/>
      <w:b/>
      <w:noProof/>
      <w:color w:val="006058"/>
      <w:sz w:val="22"/>
      <w:szCs w:val="22"/>
      <w:shd w:val="clear" w:color="auto" w:fill="EBEDEC"/>
      <w:lang w:val="en-GB"/>
    </w:rPr>
  </w:style>
  <w:style w:type="paragraph" w:customStyle="1" w:styleId="Literatur">
    <w:name w:val="&quot;Literatur&quot;"/>
    <w:basedOn w:val="Inhaltsverzeichnis0"/>
    <w:link w:val="LiteraturChar"/>
    <w:semiHidden/>
    <w:locked/>
    <w:rsid w:val="004D75C6"/>
    <w:pPr>
      <w:pageBreakBefore/>
      <w:spacing w:before="480" w:after="720"/>
      <w:ind w:left="2268"/>
    </w:pPr>
  </w:style>
  <w:style w:type="character" w:customStyle="1" w:styleId="LiteraturChar">
    <w:name w:val="&quot;Literatur&quot; Char"/>
    <w:basedOn w:val="InhaltsverzeichnisZchn"/>
    <w:link w:val="Literatur"/>
    <w:semiHidden/>
    <w:rsid w:val="004D75C6"/>
    <w:rPr>
      <w:rFonts w:ascii="_GOPA TheSerif Light" w:eastAsia="Calibri" w:hAnsi="_GOPA TheSerif Light"/>
      <w:b/>
      <w:noProof/>
      <w:color w:val="006058"/>
      <w:sz w:val="22"/>
      <w:szCs w:val="22"/>
      <w:shd w:val="clear" w:color="auto" w:fill="EBEDEC"/>
      <w:lang w:val="en-GB"/>
    </w:rPr>
  </w:style>
  <w:style w:type="paragraph" w:customStyle="1" w:styleId="Tabellenverzeichnis">
    <w:name w:val="&quot;Tabellenverzeichnis&quot;"/>
    <w:basedOn w:val="Anlagenverzeichnis"/>
    <w:semiHidden/>
    <w:locked/>
    <w:rsid w:val="004D75C6"/>
  </w:style>
  <w:style w:type="paragraph" w:customStyle="1" w:styleId="Vorwort">
    <w:name w:val="&quot;Vorwort&quot;"/>
    <w:basedOn w:val="Abkrzungsverzeichnis"/>
    <w:next w:val="Normale"/>
    <w:link w:val="VorwortChar"/>
    <w:semiHidden/>
    <w:locked/>
    <w:rsid w:val="004D75C6"/>
    <w:pPr>
      <w:spacing w:after="240"/>
      <w:outlineLvl w:val="0"/>
    </w:pPr>
  </w:style>
  <w:style w:type="character" w:customStyle="1" w:styleId="VorwortChar">
    <w:name w:val="&quot;Vorwort&quot; Char"/>
    <w:basedOn w:val="AbkrzungsverzeichnisChar"/>
    <w:link w:val="Vorwort"/>
    <w:semiHidden/>
    <w:rsid w:val="004D75C6"/>
    <w:rPr>
      <w:rFonts w:ascii="_GOPA TheSerif Light" w:eastAsia="Calibri" w:hAnsi="_GOPA TheSerif Light"/>
      <w:b/>
      <w:color w:val="DC9300"/>
      <w:sz w:val="32"/>
      <w:szCs w:val="32"/>
      <w:lang w:val="de-DE"/>
    </w:rPr>
  </w:style>
  <w:style w:type="paragraph" w:customStyle="1" w:styleId="BAbstand">
    <w:name w:val="B Abstand"/>
    <w:next w:val="Normale"/>
    <w:uiPriority w:val="14"/>
    <w:qFormat/>
    <w:rsid w:val="004D75C6"/>
    <w:rPr>
      <w:rFonts w:ascii="_GOPA TheSerif Light" w:eastAsia="Calibri" w:hAnsi="_GOPA TheSerif Light"/>
      <w:color w:val="000000"/>
      <w:sz w:val="14"/>
      <w:szCs w:val="22"/>
      <w:lang w:val="en-GB"/>
    </w:rPr>
  </w:style>
  <w:style w:type="paragraph" w:customStyle="1" w:styleId="BBullets1">
    <w:name w:val="B Bullets 1"/>
    <w:uiPriority w:val="19"/>
    <w:qFormat/>
    <w:rsid w:val="004D75C6"/>
    <w:pPr>
      <w:numPr>
        <w:numId w:val="1"/>
      </w:numPr>
      <w:spacing w:before="60" w:after="60" w:line="320" w:lineRule="exact"/>
    </w:pPr>
    <w:rPr>
      <w:rFonts w:ascii="_GOPA TheSerif Light" w:eastAsia="Calibri" w:hAnsi="_GOPA TheSerif Light"/>
      <w:color w:val="000000"/>
      <w:sz w:val="19"/>
      <w:szCs w:val="22"/>
      <w:lang w:val="en-GB"/>
    </w:rPr>
  </w:style>
  <w:style w:type="paragraph" w:customStyle="1" w:styleId="BBullets2">
    <w:name w:val="B Bullets 2"/>
    <w:link w:val="BBullets2Zchn"/>
    <w:uiPriority w:val="20"/>
    <w:qFormat/>
    <w:rsid w:val="004D75C6"/>
    <w:pPr>
      <w:numPr>
        <w:ilvl w:val="1"/>
        <w:numId w:val="4"/>
      </w:numPr>
      <w:spacing w:before="60" w:after="60" w:line="320" w:lineRule="exact"/>
    </w:pPr>
    <w:rPr>
      <w:rFonts w:ascii="_GOPA TheSerif Light" w:eastAsia="Calibri" w:hAnsi="_GOPA TheSerif Light"/>
      <w:color w:val="000000"/>
      <w:sz w:val="19"/>
      <w:szCs w:val="22"/>
      <w:lang w:val="en-GB"/>
    </w:rPr>
  </w:style>
  <w:style w:type="character" w:customStyle="1" w:styleId="BBullets2Zchn">
    <w:name w:val="B Bullets 2 Zchn"/>
    <w:basedOn w:val="Carpredefinitoparagrafo"/>
    <w:link w:val="BBullets2"/>
    <w:uiPriority w:val="20"/>
    <w:rsid w:val="004D75C6"/>
    <w:rPr>
      <w:rFonts w:ascii="_GOPA TheSerif Light" w:eastAsia="Calibri" w:hAnsi="_GOPA TheSerif Light"/>
      <w:color w:val="000000"/>
      <w:sz w:val="19"/>
      <w:szCs w:val="22"/>
      <w:lang w:val="en-GB"/>
    </w:rPr>
  </w:style>
  <w:style w:type="paragraph" w:customStyle="1" w:styleId="BNumbering1">
    <w:name w:val="B Numbering 1"/>
    <w:link w:val="BNumbering1Zchn"/>
    <w:uiPriority w:val="29"/>
    <w:qFormat/>
    <w:rsid w:val="004D75C6"/>
    <w:pPr>
      <w:numPr>
        <w:numId w:val="2"/>
      </w:numPr>
      <w:spacing w:before="60" w:after="60" w:line="320" w:lineRule="exact"/>
    </w:pPr>
    <w:rPr>
      <w:rFonts w:ascii="_GOPA TheSerif Light" w:eastAsia="Calibri" w:hAnsi="_GOPA TheSerif Light"/>
      <w:color w:val="000000"/>
      <w:sz w:val="19"/>
      <w:szCs w:val="22"/>
      <w:lang w:val="en-GB"/>
    </w:rPr>
  </w:style>
  <w:style w:type="character" w:customStyle="1" w:styleId="BNumbering1Zchn">
    <w:name w:val="B Numbering 1 Zchn"/>
    <w:basedOn w:val="Carpredefinitoparagrafo"/>
    <w:link w:val="BNumbering1"/>
    <w:uiPriority w:val="29"/>
    <w:rsid w:val="004D75C6"/>
    <w:rPr>
      <w:rFonts w:ascii="_GOPA TheSerif Light" w:eastAsia="Calibri" w:hAnsi="_GOPA TheSerif Light"/>
      <w:color w:val="000000"/>
      <w:sz w:val="19"/>
      <w:szCs w:val="22"/>
      <w:lang w:val="en-GB"/>
    </w:rPr>
  </w:style>
  <w:style w:type="paragraph" w:customStyle="1" w:styleId="BNumbering2">
    <w:name w:val="B Numbering 2"/>
    <w:basedOn w:val="BNumbering1"/>
    <w:link w:val="BNumbering2Zchn"/>
    <w:uiPriority w:val="30"/>
    <w:qFormat/>
    <w:rsid w:val="004D75C6"/>
    <w:pPr>
      <w:numPr>
        <w:ilvl w:val="1"/>
      </w:numPr>
    </w:pPr>
  </w:style>
  <w:style w:type="character" w:customStyle="1" w:styleId="BNumbering2Zchn">
    <w:name w:val="B Numbering 2 Zchn"/>
    <w:basedOn w:val="BNumbering1Zchn"/>
    <w:link w:val="BNumbering2"/>
    <w:uiPriority w:val="30"/>
    <w:rsid w:val="004D75C6"/>
    <w:rPr>
      <w:rFonts w:ascii="_GOPA TheSerif Light" w:eastAsia="Calibri" w:hAnsi="_GOPA TheSerif Light"/>
      <w:color w:val="000000"/>
      <w:sz w:val="19"/>
      <w:szCs w:val="22"/>
      <w:lang w:val="en-GB"/>
    </w:rPr>
  </w:style>
  <w:style w:type="paragraph" w:customStyle="1" w:styleId="BNumberingLast">
    <w:name w:val="B Numbering Last"/>
    <w:basedOn w:val="BNumbering2"/>
    <w:next w:val="Normale"/>
    <w:uiPriority w:val="31"/>
    <w:qFormat/>
    <w:rsid w:val="004D75C6"/>
    <w:pPr>
      <w:numPr>
        <w:ilvl w:val="0"/>
        <w:numId w:val="0"/>
      </w:numPr>
      <w:spacing w:before="0" w:after="0" w:line="100" w:lineRule="exact"/>
    </w:pPr>
  </w:style>
  <w:style w:type="paragraph" w:customStyle="1" w:styleId="BBulletsLast">
    <w:name w:val="B Bullets Last"/>
    <w:basedOn w:val="BNumberingLast"/>
    <w:next w:val="Normale"/>
    <w:link w:val="BBulletsLastZchn"/>
    <w:uiPriority w:val="20"/>
    <w:qFormat/>
    <w:rsid w:val="004D75C6"/>
    <w:rPr>
      <w:sz w:val="18"/>
      <w:lang w:eastAsia="de-DE"/>
    </w:rPr>
  </w:style>
  <w:style w:type="character" w:customStyle="1" w:styleId="BBulletsLastZchn">
    <w:name w:val="B Bullets Last Zchn"/>
    <w:basedOn w:val="Carpredefinitoparagrafo"/>
    <w:link w:val="BBulletsLast"/>
    <w:uiPriority w:val="20"/>
    <w:rsid w:val="004D75C6"/>
    <w:rPr>
      <w:rFonts w:ascii="_GOPA TheSerif Light" w:eastAsia="Calibri" w:hAnsi="_GOPA TheSerif Light"/>
      <w:color w:val="000000"/>
      <w:sz w:val="18"/>
      <w:szCs w:val="22"/>
      <w:lang w:val="en-GB" w:eastAsia="de-DE"/>
    </w:rPr>
  </w:style>
  <w:style w:type="character" w:customStyle="1" w:styleId="BForeignTerm">
    <w:name w:val="B Foreign Term"/>
    <w:uiPriority w:val="24"/>
    <w:qFormat/>
    <w:rsid w:val="004D75C6"/>
    <w:rPr>
      <w:rFonts w:ascii="_GOPA TheSerif Light" w:hAnsi="_GOPA TheSerif Light"/>
      <w:b/>
      <w:i/>
      <w:sz w:val="19"/>
      <w:lang w:val="en-GB"/>
    </w:rPr>
  </w:style>
  <w:style w:type="character" w:customStyle="1" w:styleId="BHighlight1">
    <w:name w:val="B Highlight 1"/>
    <w:qFormat/>
    <w:rsid w:val="004D75C6"/>
    <w:rPr>
      <w:rFonts w:ascii="_GOPA TheSerif Light" w:hAnsi="_GOPA TheSerif Light"/>
      <w:b/>
      <w:color w:val="DC9300"/>
      <w:sz w:val="19"/>
      <w:lang w:val="en-GB"/>
    </w:rPr>
  </w:style>
  <w:style w:type="character" w:customStyle="1" w:styleId="BHighlight2">
    <w:name w:val="B Highlight 2"/>
    <w:qFormat/>
    <w:rsid w:val="004D75C6"/>
    <w:rPr>
      <w:rFonts w:ascii="_GOPA TheSerif Light" w:hAnsi="_GOPA TheSerif Light"/>
      <w:b/>
      <w:color w:val="375774"/>
      <w:sz w:val="19"/>
    </w:rPr>
  </w:style>
  <w:style w:type="character" w:customStyle="1" w:styleId="BHighlight3">
    <w:name w:val="B Highlight 3"/>
    <w:qFormat/>
    <w:rsid w:val="004D75C6"/>
    <w:rPr>
      <w:rFonts w:ascii="_GOPA TheSerif Light" w:hAnsi="_GOPA TheSerif Light"/>
      <w:b/>
      <w:color w:val="006058"/>
      <w:sz w:val="19"/>
    </w:rPr>
  </w:style>
  <w:style w:type="character" w:customStyle="1" w:styleId="BHighlight4">
    <w:name w:val="B Highlight 4"/>
    <w:qFormat/>
    <w:rsid w:val="004D75C6"/>
    <w:rPr>
      <w:rFonts w:ascii="_GOPA TheSerif Light" w:hAnsi="_GOPA TheSerif Light"/>
      <w:b/>
      <w:color w:val="C00000"/>
      <w:sz w:val="19"/>
    </w:rPr>
  </w:style>
  <w:style w:type="character" w:customStyle="1" w:styleId="BRemark1">
    <w:name w:val="B Remark 1"/>
    <w:uiPriority w:val="34"/>
    <w:qFormat/>
    <w:rsid w:val="004D75C6"/>
    <w:rPr>
      <w:bdr w:val="none" w:sz="0" w:space="0" w:color="auto"/>
      <w:shd w:val="clear" w:color="auto" w:fill="FF99CC"/>
    </w:rPr>
  </w:style>
  <w:style w:type="character" w:customStyle="1" w:styleId="BRemark0">
    <w:name w:val="B Remark 0"/>
    <w:basedOn w:val="BRemark1"/>
    <w:uiPriority w:val="33"/>
    <w:qFormat/>
    <w:rsid w:val="004D75C6"/>
    <w:rPr>
      <w:bdr w:val="none" w:sz="0" w:space="0" w:color="auto"/>
      <w:shd w:val="clear" w:color="auto" w:fill="auto"/>
      <w:lang w:val="en-US"/>
    </w:rPr>
  </w:style>
  <w:style w:type="character" w:customStyle="1" w:styleId="BRemark2">
    <w:name w:val="B Remark 2"/>
    <w:uiPriority w:val="35"/>
    <w:qFormat/>
    <w:rsid w:val="004D75C6"/>
    <w:rPr>
      <w:bdr w:val="none" w:sz="0" w:space="0" w:color="auto"/>
      <w:shd w:val="clear" w:color="auto" w:fill="00FF00"/>
      <w:lang w:eastAsia="de-DE"/>
    </w:rPr>
  </w:style>
  <w:style w:type="character" w:customStyle="1" w:styleId="BRemark3">
    <w:name w:val="B Remark 3"/>
    <w:uiPriority w:val="36"/>
    <w:qFormat/>
    <w:rsid w:val="004D75C6"/>
    <w:rPr>
      <w:bdr w:val="none" w:sz="0" w:space="0" w:color="auto"/>
      <w:shd w:val="clear" w:color="auto" w:fill="FFFF00"/>
      <w:lang w:eastAsia="de-DE"/>
    </w:rPr>
  </w:style>
  <w:style w:type="character" w:customStyle="1" w:styleId="BRemark4">
    <w:name w:val="B Remark 4"/>
    <w:uiPriority w:val="37"/>
    <w:qFormat/>
    <w:rsid w:val="004D75C6"/>
    <w:rPr>
      <w:bdr w:val="none" w:sz="0" w:space="0" w:color="auto"/>
      <w:shd w:val="clear" w:color="auto" w:fill="00FFFF"/>
      <w:lang w:eastAsia="de-DE"/>
    </w:rPr>
  </w:style>
  <w:style w:type="paragraph" w:customStyle="1" w:styleId="BReplaceBy">
    <w:name w:val="B ReplaceBy"/>
    <w:uiPriority w:val="39"/>
    <w:qFormat/>
    <w:rsid w:val="004D75C6"/>
    <w:pPr>
      <w:pBdr>
        <w:top w:val="single" w:sz="4" w:space="1" w:color="auto"/>
        <w:left w:val="single" w:sz="4" w:space="4" w:color="auto"/>
        <w:bottom w:val="single" w:sz="4" w:space="1" w:color="auto"/>
        <w:right w:val="single" w:sz="4" w:space="4" w:color="auto"/>
      </w:pBdr>
      <w:spacing w:after="200"/>
    </w:pPr>
    <w:rPr>
      <w:rFonts w:ascii="_GOPA TheSerif Light" w:eastAsia="Calibri" w:hAnsi="_GOPA TheSerif Light"/>
      <w:b/>
      <w:color w:val="FF0000"/>
      <w:sz w:val="44"/>
      <w:szCs w:val="22"/>
      <w:lang w:val="en-GB"/>
    </w:rPr>
  </w:style>
  <w:style w:type="character" w:styleId="Rimandocommento">
    <w:name w:val="annotation reference"/>
    <w:semiHidden/>
    <w:rsid w:val="004D75C6"/>
    <w:rPr>
      <w:sz w:val="16"/>
      <w:szCs w:val="16"/>
    </w:rPr>
  </w:style>
  <w:style w:type="paragraph" w:styleId="Testocommento">
    <w:name w:val="annotation text"/>
    <w:basedOn w:val="Normale"/>
    <w:link w:val="TestocommentoCarattere"/>
    <w:semiHidden/>
    <w:rsid w:val="004D75C6"/>
    <w:rPr>
      <w:sz w:val="20"/>
      <w:szCs w:val="20"/>
    </w:rPr>
  </w:style>
  <w:style w:type="character" w:customStyle="1" w:styleId="TestocommentoCarattere">
    <w:name w:val="Testo commento Carattere"/>
    <w:basedOn w:val="Carpredefinitoparagrafo"/>
    <w:link w:val="Testocommento"/>
    <w:semiHidden/>
    <w:rsid w:val="004D75C6"/>
    <w:rPr>
      <w:rFonts w:ascii="_GOPA TheSerif Light" w:eastAsia="Calibri" w:hAnsi="_GOPA TheSerif Light"/>
      <w:color w:val="000000"/>
      <w:lang w:val="en-GB"/>
    </w:rPr>
  </w:style>
  <w:style w:type="paragraph" w:styleId="Soggettocommento">
    <w:name w:val="annotation subject"/>
    <w:basedOn w:val="Testocommento"/>
    <w:next w:val="Testocommento"/>
    <w:link w:val="SoggettocommentoCarattere"/>
    <w:semiHidden/>
    <w:rsid w:val="004D75C6"/>
    <w:rPr>
      <w:b/>
      <w:bCs/>
    </w:rPr>
  </w:style>
  <w:style w:type="character" w:customStyle="1" w:styleId="SoggettocommentoCarattere">
    <w:name w:val="Soggetto commento Carattere"/>
    <w:basedOn w:val="TestocommentoCarattere"/>
    <w:link w:val="Soggettocommento"/>
    <w:semiHidden/>
    <w:rsid w:val="004D75C6"/>
    <w:rPr>
      <w:rFonts w:ascii="_GOPA TheSerif Light" w:eastAsia="Calibri" w:hAnsi="_GOPA TheSerif Light"/>
      <w:b/>
      <w:bCs/>
      <w:color w:val="000000"/>
      <w:lang w:val="en-GB"/>
    </w:rPr>
  </w:style>
  <w:style w:type="paragraph" w:customStyle="1" w:styleId="ConsortialPartnersFooter">
    <w:name w:val="Consortial Partners Footer"/>
    <w:link w:val="ConsortialPartnersFooterZchnZchn"/>
    <w:rsid w:val="004D75C6"/>
    <w:pPr>
      <w:widowControl w:val="0"/>
    </w:pPr>
    <w:rPr>
      <w:rFonts w:ascii="_GOPA TheSans Caps" w:eastAsia="Calibri" w:hAnsi="_GOPA TheSans Caps"/>
      <w:smallCaps/>
      <w:color w:val="006058"/>
      <w:sz w:val="14"/>
      <w:szCs w:val="14"/>
      <w:lang w:val="en-GB"/>
    </w:rPr>
  </w:style>
  <w:style w:type="character" w:customStyle="1" w:styleId="ConsortialPartnersFooterZchnZchn">
    <w:name w:val="Consortial Partners Footer Zchn Zchn"/>
    <w:link w:val="ConsortialPartnersFooter"/>
    <w:rsid w:val="004D75C6"/>
    <w:rPr>
      <w:rFonts w:ascii="_GOPA TheSans Caps" w:eastAsia="Calibri" w:hAnsi="_GOPA TheSans Caps"/>
      <w:smallCaps/>
      <w:color w:val="006058"/>
      <w:sz w:val="14"/>
      <w:szCs w:val="14"/>
      <w:lang w:val="en-GB"/>
    </w:rPr>
  </w:style>
  <w:style w:type="paragraph" w:customStyle="1" w:styleId="Contents">
    <w:name w:val="Contents"/>
    <w:next w:val="Normale"/>
    <w:uiPriority w:val="69"/>
    <w:semiHidden/>
    <w:qFormat/>
    <w:rsid w:val="004D75C6"/>
    <w:pPr>
      <w:shd w:val="clear" w:color="auto" w:fill="EBEDEC"/>
      <w:spacing w:before="1440" w:after="400"/>
    </w:pPr>
    <w:rPr>
      <w:rFonts w:ascii="_GOPA TheSerif Light" w:hAnsi="_GOPA TheSerif Light"/>
      <w:b/>
      <w:noProof/>
      <w:color w:val="006058"/>
      <w:sz w:val="22"/>
      <w:lang w:val="en-GB"/>
    </w:rPr>
  </w:style>
  <w:style w:type="paragraph" w:customStyle="1" w:styleId="CoverContact">
    <w:name w:val="Cover Contact"/>
    <w:basedOn w:val="Normale"/>
    <w:semiHidden/>
    <w:locked/>
    <w:rsid w:val="004D75C6"/>
    <w:pPr>
      <w:spacing w:after="0" w:line="240" w:lineRule="auto"/>
      <w:jc w:val="right"/>
    </w:pPr>
    <w:rPr>
      <w:color w:val="auto"/>
      <w:sz w:val="14"/>
      <w:szCs w:val="14"/>
    </w:rPr>
  </w:style>
  <w:style w:type="paragraph" w:customStyle="1" w:styleId="CoverDate">
    <w:name w:val="Cover Date"/>
    <w:link w:val="CoverDateZchnZchn"/>
    <w:semiHidden/>
    <w:qFormat/>
    <w:locked/>
    <w:rsid w:val="004D75C6"/>
    <w:pPr>
      <w:spacing w:after="200" w:line="300" w:lineRule="exact"/>
      <w:jc w:val="right"/>
    </w:pPr>
    <w:rPr>
      <w:rFonts w:ascii="_GOPA TheSans Light" w:eastAsia="Calibri" w:hAnsi="_GOPA TheSans Light"/>
      <w:b/>
      <w:sz w:val="26"/>
      <w:szCs w:val="26"/>
      <w:lang w:val="en-GB"/>
    </w:rPr>
  </w:style>
  <w:style w:type="character" w:customStyle="1" w:styleId="CoverDateZchnZchn">
    <w:name w:val="Cover Date Zchn Zchn"/>
    <w:link w:val="CoverDate"/>
    <w:semiHidden/>
    <w:rsid w:val="004D75C6"/>
    <w:rPr>
      <w:rFonts w:ascii="_GOPA TheSans Light" w:eastAsia="Calibri" w:hAnsi="_GOPA TheSans Light"/>
      <w:b/>
      <w:sz w:val="26"/>
      <w:szCs w:val="26"/>
      <w:lang w:val="en-GB"/>
    </w:rPr>
  </w:style>
  <w:style w:type="paragraph" w:customStyle="1" w:styleId="DBulletsblau1">
    <w:name w:val="D Bullets blau 1"/>
    <w:uiPriority w:val="69"/>
    <w:qFormat/>
    <w:rsid w:val="004D75C6"/>
    <w:pPr>
      <w:numPr>
        <w:numId w:val="3"/>
      </w:numPr>
      <w:pBdr>
        <w:top w:val="single" w:sz="4" w:space="0" w:color="D1DEE9"/>
        <w:left w:val="single" w:sz="4" w:space="8" w:color="D1DEE9"/>
        <w:bottom w:val="single" w:sz="4" w:space="0" w:color="D1DEE9"/>
        <w:right w:val="single" w:sz="4" w:space="4" w:color="D1DEE9"/>
      </w:pBdr>
      <w:shd w:val="clear" w:color="auto" w:fill="D1DEE9"/>
      <w:tabs>
        <w:tab w:val="left" w:pos="425"/>
      </w:tabs>
      <w:spacing w:line="320" w:lineRule="exact"/>
      <w:ind w:right="113"/>
    </w:pPr>
    <w:rPr>
      <w:rFonts w:ascii="_GOPA TheSerif Light" w:eastAsia="Calibri" w:hAnsi="_GOPA TheSerif Light"/>
      <w:color w:val="000000"/>
      <w:sz w:val="19"/>
      <w:szCs w:val="22"/>
      <w:lang w:val="en-GB" w:eastAsia="de-DE"/>
    </w:rPr>
  </w:style>
  <w:style w:type="paragraph" w:customStyle="1" w:styleId="DBulletsblau2">
    <w:name w:val="D Bullets blau 2"/>
    <w:basedOn w:val="DBulletsblau1"/>
    <w:uiPriority w:val="69"/>
    <w:qFormat/>
    <w:rsid w:val="004D75C6"/>
    <w:pPr>
      <w:numPr>
        <w:ilvl w:val="1"/>
      </w:numPr>
      <w:pBdr>
        <w:left w:val="single" w:sz="4" w:space="21" w:color="D1DEE9"/>
      </w:pBdr>
    </w:pPr>
  </w:style>
  <w:style w:type="paragraph" w:customStyle="1" w:styleId="DNumberinggelbLast">
    <w:name w:val="D Numbering gelb Last"/>
    <w:basedOn w:val="Normale"/>
    <w:next w:val="Normale"/>
    <w:uiPriority w:val="69"/>
    <w:qFormat/>
    <w:rsid w:val="004D75C6"/>
    <w:pPr>
      <w:pBdr>
        <w:top w:val="single" w:sz="4" w:space="0" w:color="FCF6E9"/>
        <w:bottom w:val="single" w:sz="4" w:space="0" w:color="FCF6E9"/>
        <w:right w:val="single" w:sz="4" w:space="4" w:color="FCF6E9"/>
      </w:pBdr>
      <w:shd w:val="clear" w:color="auto" w:fill="FCF6E9"/>
      <w:spacing w:after="0" w:line="100" w:lineRule="exact"/>
      <w:ind w:right="113"/>
    </w:pPr>
    <w:rPr>
      <w:lang w:eastAsia="de-DE"/>
    </w:rPr>
  </w:style>
  <w:style w:type="paragraph" w:customStyle="1" w:styleId="DNumberingblauLast">
    <w:name w:val="D Numbering blau Last"/>
    <w:basedOn w:val="DNumberinggelbLast"/>
    <w:uiPriority w:val="69"/>
    <w:qFormat/>
    <w:rsid w:val="004D75C6"/>
    <w:pPr>
      <w:pBdr>
        <w:top w:val="single" w:sz="4" w:space="0" w:color="D1DEE9"/>
        <w:bottom w:val="single" w:sz="4" w:space="0" w:color="D1DEE9"/>
        <w:right w:val="single" w:sz="4" w:space="4" w:color="D1DEE9"/>
      </w:pBdr>
      <w:shd w:val="clear" w:color="auto" w:fill="D1DEE9"/>
    </w:pPr>
  </w:style>
  <w:style w:type="paragraph" w:customStyle="1" w:styleId="DBulletsblauLast">
    <w:name w:val="D Bullets blau Last"/>
    <w:basedOn w:val="DNumberingblauLast"/>
    <w:uiPriority w:val="69"/>
    <w:qFormat/>
    <w:rsid w:val="004D75C6"/>
  </w:style>
  <w:style w:type="paragraph" w:customStyle="1" w:styleId="DBulletsgelb1">
    <w:name w:val="D Bullets gelb 1"/>
    <w:link w:val="DBulletsgelb1Zchn"/>
    <w:uiPriority w:val="54"/>
    <w:qFormat/>
    <w:rsid w:val="004D75C6"/>
    <w:pPr>
      <w:numPr>
        <w:numId w:val="4"/>
      </w:numPr>
      <w:pBdr>
        <w:top w:val="single" w:sz="4" w:space="0" w:color="FCF6E9"/>
        <w:left w:val="single" w:sz="4" w:space="8" w:color="FCF6E9"/>
        <w:bottom w:val="single" w:sz="4" w:space="0" w:color="FCF6E9"/>
        <w:right w:val="single" w:sz="4" w:space="4" w:color="FCF6E9"/>
      </w:pBdr>
      <w:shd w:val="clear" w:color="auto" w:fill="FCF6E9"/>
      <w:spacing w:line="320" w:lineRule="exact"/>
      <w:ind w:right="113"/>
    </w:pPr>
    <w:rPr>
      <w:rFonts w:ascii="_GOPA TheSerif Light" w:eastAsia="Calibri" w:hAnsi="_GOPA TheSerif Light"/>
      <w:color w:val="000000"/>
      <w:sz w:val="19"/>
      <w:szCs w:val="22"/>
      <w:lang w:val="en-GB" w:eastAsia="de-DE"/>
    </w:rPr>
  </w:style>
  <w:style w:type="character" w:customStyle="1" w:styleId="DBulletsgelb1Zchn">
    <w:name w:val="D Bullets gelb 1 Zchn"/>
    <w:basedOn w:val="Carpredefinitoparagrafo"/>
    <w:link w:val="DBulletsgelb1"/>
    <w:uiPriority w:val="54"/>
    <w:rsid w:val="004D75C6"/>
    <w:rPr>
      <w:rFonts w:ascii="_GOPA TheSerif Light" w:eastAsia="Calibri" w:hAnsi="_GOPA TheSerif Light"/>
      <w:color w:val="000000"/>
      <w:sz w:val="19"/>
      <w:szCs w:val="22"/>
      <w:shd w:val="clear" w:color="auto" w:fill="FCF6E9"/>
      <w:lang w:val="en-GB" w:eastAsia="de-DE"/>
    </w:rPr>
  </w:style>
  <w:style w:type="paragraph" w:customStyle="1" w:styleId="DBulletsgelb2">
    <w:name w:val="D Bullets gelb 2"/>
    <w:link w:val="DBulletsgelb2Zchn"/>
    <w:uiPriority w:val="55"/>
    <w:qFormat/>
    <w:rsid w:val="004D75C6"/>
    <w:pPr>
      <w:numPr>
        <w:numId w:val="5"/>
      </w:numPr>
      <w:pBdr>
        <w:left w:val="single" w:sz="4" w:space="21" w:color="FCF6E9"/>
        <w:bottom w:val="single" w:sz="4" w:space="0" w:color="FCF6E9"/>
        <w:right w:val="single" w:sz="4" w:space="4" w:color="FCF6E9"/>
      </w:pBdr>
      <w:shd w:val="clear" w:color="auto" w:fill="FCF6E9"/>
      <w:spacing w:line="320" w:lineRule="exact"/>
      <w:ind w:right="113"/>
    </w:pPr>
    <w:rPr>
      <w:rFonts w:ascii="_GOPA TheSerif Light" w:eastAsia="Calibri" w:hAnsi="_GOPA TheSerif Light"/>
      <w:color w:val="000000"/>
      <w:sz w:val="19"/>
      <w:szCs w:val="22"/>
      <w:lang w:val="en-GB" w:eastAsia="de-DE"/>
    </w:rPr>
  </w:style>
  <w:style w:type="character" w:customStyle="1" w:styleId="DBulletsgelb2Zchn">
    <w:name w:val="D Bullets gelb 2 Zchn"/>
    <w:basedOn w:val="Carpredefinitoparagrafo"/>
    <w:link w:val="DBulletsgelb2"/>
    <w:uiPriority w:val="55"/>
    <w:rsid w:val="004D75C6"/>
    <w:rPr>
      <w:rFonts w:ascii="_GOPA TheSerif Light" w:eastAsia="Calibri" w:hAnsi="_GOPA TheSerif Light"/>
      <w:color w:val="000000"/>
      <w:sz w:val="19"/>
      <w:szCs w:val="22"/>
      <w:shd w:val="clear" w:color="auto" w:fill="FCF6E9"/>
      <w:lang w:val="en-GB" w:eastAsia="de-DE"/>
    </w:rPr>
  </w:style>
  <w:style w:type="paragraph" w:customStyle="1" w:styleId="DBulletsgelbLast">
    <w:name w:val="D Bullets gelb Last"/>
    <w:basedOn w:val="DNumberinggelbLast"/>
    <w:next w:val="Normale"/>
    <w:uiPriority w:val="69"/>
    <w:qFormat/>
    <w:rsid w:val="004D75C6"/>
  </w:style>
  <w:style w:type="paragraph" w:customStyle="1" w:styleId="DBulletsgrau1">
    <w:name w:val="D Bullets grau 1"/>
    <w:link w:val="DBulletsgrau1Zchn"/>
    <w:uiPriority w:val="69"/>
    <w:qFormat/>
    <w:rsid w:val="004D75C6"/>
    <w:pPr>
      <w:numPr>
        <w:numId w:val="6"/>
      </w:numPr>
      <w:pBdr>
        <w:top w:val="single" w:sz="4" w:space="0" w:color="EBEDEC"/>
        <w:left w:val="single" w:sz="4" w:space="8" w:color="EBEDEC"/>
        <w:bottom w:val="single" w:sz="4" w:space="0" w:color="EBEDEC"/>
        <w:right w:val="single" w:sz="4" w:space="4" w:color="EBEDEC"/>
      </w:pBdr>
      <w:shd w:val="clear" w:color="auto" w:fill="EBEDEC"/>
      <w:tabs>
        <w:tab w:val="left" w:pos="425"/>
      </w:tabs>
      <w:spacing w:line="320" w:lineRule="exact"/>
      <w:ind w:right="113"/>
    </w:pPr>
    <w:rPr>
      <w:rFonts w:ascii="_GOPA TheSerif Light" w:eastAsiaTheme="minorHAnsi" w:hAnsi="_GOPA TheSerif Light" w:cstheme="minorBidi"/>
      <w:sz w:val="19"/>
      <w:szCs w:val="22"/>
      <w:lang w:val="en-GB"/>
    </w:rPr>
  </w:style>
  <w:style w:type="character" w:customStyle="1" w:styleId="DBulletsgrau1Zchn">
    <w:name w:val="D Bullets grau 1 Zchn"/>
    <w:basedOn w:val="Carpredefinitoparagrafo"/>
    <w:link w:val="DBulletsgrau1"/>
    <w:uiPriority w:val="69"/>
    <w:rsid w:val="004D75C6"/>
    <w:rPr>
      <w:rFonts w:ascii="_GOPA TheSerif Light" w:eastAsiaTheme="minorHAnsi" w:hAnsi="_GOPA TheSerif Light" w:cstheme="minorBidi"/>
      <w:sz w:val="19"/>
      <w:szCs w:val="22"/>
      <w:shd w:val="clear" w:color="auto" w:fill="EBEDEC"/>
      <w:lang w:val="en-GB"/>
    </w:rPr>
  </w:style>
  <w:style w:type="paragraph" w:customStyle="1" w:styleId="DBulletsgrau2">
    <w:name w:val="D Bullets grau 2"/>
    <w:basedOn w:val="DBulletsgrau1"/>
    <w:uiPriority w:val="69"/>
    <w:qFormat/>
    <w:rsid w:val="004D75C6"/>
    <w:pPr>
      <w:numPr>
        <w:ilvl w:val="1"/>
      </w:numPr>
      <w:pBdr>
        <w:left w:val="single" w:sz="4" w:space="21" w:color="EBEDEC"/>
      </w:pBdr>
    </w:pPr>
  </w:style>
  <w:style w:type="paragraph" w:customStyle="1" w:styleId="DNumberinggrauLast">
    <w:name w:val="D Numbering grau Last"/>
    <w:basedOn w:val="DNumberinggelbLast"/>
    <w:uiPriority w:val="69"/>
    <w:qFormat/>
    <w:rsid w:val="004D75C6"/>
    <w:pPr>
      <w:pBdr>
        <w:top w:val="single" w:sz="4" w:space="0" w:color="EBEDEC"/>
        <w:bottom w:val="single" w:sz="4" w:space="0" w:color="EBEDEC"/>
        <w:right w:val="single" w:sz="4" w:space="4" w:color="EBEDEC"/>
      </w:pBdr>
      <w:shd w:val="clear" w:color="auto" w:fill="EBEDEC"/>
    </w:pPr>
  </w:style>
  <w:style w:type="paragraph" w:customStyle="1" w:styleId="DBulletsgrauLast">
    <w:name w:val="D Bullets grau Last"/>
    <w:basedOn w:val="DNumberinggrauLast"/>
    <w:uiPriority w:val="69"/>
    <w:qFormat/>
    <w:rsid w:val="004D75C6"/>
  </w:style>
  <w:style w:type="paragraph" w:customStyle="1" w:styleId="DNumberingblau1">
    <w:name w:val="D Numbering blau 1"/>
    <w:uiPriority w:val="69"/>
    <w:qFormat/>
    <w:rsid w:val="004D75C6"/>
    <w:pPr>
      <w:numPr>
        <w:numId w:val="7"/>
      </w:numPr>
      <w:pBdr>
        <w:top w:val="single" w:sz="4" w:space="0" w:color="D1DEE9"/>
        <w:left w:val="single" w:sz="4" w:space="8" w:color="D1DEE9"/>
        <w:bottom w:val="single" w:sz="4" w:space="0" w:color="D1DEE9"/>
        <w:right w:val="single" w:sz="4" w:space="4" w:color="D1DEE9"/>
      </w:pBdr>
      <w:shd w:val="clear" w:color="auto" w:fill="D1DEE9"/>
      <w:spacing w:line="320" w:lineRule="exact"/>
      <w:ind w:right="113"/>
    </w:pPr>
    <w:rPr>
      <w:rFonts w:ascii="_GOPA TheSerif Light" w:eastAsia="Calibri" w:hAnsi="_GOPA TheSerif Light"/>
      <w:color w:val="000000"/>
      <w:sz w:val="19"/>
      <w:szCs w:val="22"/>
      <w:lang w:val="en-GB"/>
    </w:rPr>
  </w:style>
  <w:style w:type="paragraph" w:customStyle="1" w:styleId="DNumberingblau2">
    <w:name w:val="D Numbering blau 2"/>
    <w:basedOn w:val="DNumberingblau1"/>
    <w:uiPriority w:val="69"/>
    <w:qFormat/>
    <w:rsid w:val="004D75C6"/>
    <w:pPr>
      <w:numPr>
        <w:ilvl w:val="1"/>
      </w:numPr>
      <w:pBdr>
        <w:left w:val="single" w:sz="4" w:space="21" w:color="D1DEE9"/>
      </w:pBdr>
    </w:pPr>
  </w:style>
  <w:style w:type="paragraph" w:customStyle="1" w:styleId="DNumberinggelb1">
    <w:name w:val="D Numbering gelb 1"/>
    <w:uiPriority w:val="69"/>
    <w:qFormat/>
    <w:rsid w:val="004D75C6"/>
    <w:pPr>
      <w:numPr>
        <w:numId w:val="8"/>
      </w:numPr>
      <w:pBdr>
        <w:top w:val="single" w:sz="4" w:space="0" w:color="FCF6E9"/>
        <w:left w:val="single" w:sz="4" w:space="8" w:color="FCF6E9"/>
        <w:bottom w:val="single" w:sz="4" w:space="0" w:color="FCF6E9"/>
        <w:right w:val="single" w:sz="4" w:space="4" w:color="FCF6E9"/>
      </w:pBdr>
      <w:shd w:val="clear" w:color="auto" w:fill="FCF6E9"/>
      <w:tabs>
        <w:tab w:val="left" w:pos="425"/>
      </w:tabs>
      <w:spacing w:line="320" w:lineRule="exact"/>
      <w:ind w:right="113"/>
    </w:pPr>
    <w:rPr>
      <w:rFonts w:ascii="_GOPA TheSerif Light" w:eastAsia="Calibri" w:hAnsi="_GOPA TheSerif Light"/>
      <w:color w:val="000000"/>
      <w:sz w:val="19"/>
      <w:szCs w:val="22"/>
      <w:lang w:val="en-GB" w:eastAsia="de-DE"/>
    </w:rPr>
  </w:style>
  <w:style w:type="paragraph" w:customStyle="1" w:styleId="DNumberinggelb2">
    <w:name w:val="D Numbering gelb 2"/>
    <w:basedOn w:val="DNumberinggelb1"/>
    <w:next w:val="Normale"/>
    <w:uiPriority w:val="69"/>
    <w:qFormat/>
    <w:rsid w:val="004D75C6"/>
    <w:pPr>
      <w:numPr>
        <w:ilvl w:val="1"/>
      </w:numPr>
      <w:pBdr>
        <w:left w:val="single" w:sz="4" w:space="21" w:color="FCF6E9"/>
      </w:pBdr>
    </w:pPr>
  </w:style>
  <w:style w:type="paragraph" w:customStyle="1" w:styleId="DNumberinggrau1">
    <w:name w:val="D Numbering grau 1"/>
    <w:uiPriority w:val="69"/>
    <w:qFormat/>
    <w:rsid w:val="004D75C6"/>
    <w:pPr>
      <w:numPr>
        <w:numId w:val="9"/>
      </w:numPr>
      <w:pBdr>
        <w:top w:val="single" w:sz="4" w:space="0" w:color="EBEDEC"/>
        <w:left w:val="single" w:sz="4" w:space="8" w:color="EBEDEC"/>
        <w:bottom w:val="single" w:sz="4" w:space="0" w:color="EBEDEC"/>
        <w:right w:val="single" w:sz="4" w:space="4" w:color="EBEDEC"/>
      </w:pBdr>
      <w:shd w:val="clear" w:color="auto" w:fill="EBEDEC"/>
      <w:spacing w:line="320" w:lineRule="exact"/>
      <w:ind w:right="113"/>
    </w:pPr>
    <w:rPr>
      <w:rFonts w:ascii="_GOPA TheSerif Light" w:eastAsia="Calibri" w:hAnsi="_GOPA TheSerif Light"/>
      <w:color w:val="000000"/>
      <w:sz w:val="19"/>
      <w:szCs w:val="22"/>
      <w:lang w:val="en-GB"/>
    </w:rPr>
  </w:style>
  <w:style w:type="paragraph" w:customStyle="1" w:styleId="DNumberinggrau2">
    <w:name w:val="D Numbering grau 2"/>
    <w:basedOn w:val="DNumberinggrau1"/>
    <w:uiPriority w:val="69"/>
    <w:qFormat/>
    <w:rsid w:val="004D75C6"/>
    <w:pPr>
      <w:numPr>
        <w:ilvl w:val="1"/>
      </w:numPr>
      <w:pBdr>
        <w:left w:val="single" w:sz="4" w:space="21" w:color="EBEDEC"/>
      </w:pBdr>
    </w:pPr>
  </w:style>
  <w:style w:type="paragraph" w:customStyle="1" w:styleId="DText">
    <w:name w:val="D Text"/>
    <w:link w:val="DTextZchn"/>
    <w:uiPriority w:val="59"/>
    <w:qFormat/>
    <w:rsid w:val="004D75C6"/>
    <w:pPr>
      <w:pBdr>
        <w:top w:val="single" w:sz="4" w:space="1" w:color="FCF6E9"/>
        <w:left w:val="single" w:sz="4" w:space="8" w:color="FCF6E9"/>
        <w:bottom w:val="single" w:sz="4" w:space="6" w:color="FCF6E9"/>
        <w:right w:val="single" w:sz="4" w:space="4" w:color="FCF6E9"/>
      </w:pBdr>
      <w:shd w:val="clear" w:color="auto" w:fill="FCF6E9"/>
      <w:spacing w:line="320" w:lineRule="exact"/>
      <w:ind w:left="170" w:right="113"/>
    </w:pPr>
    <w:rPr>
      <w:rFonts w:ascii="_GOPA TheSerif Light" w:eastAsia="Calibri" w:hAnsi="_GOPA TheSerif Light"/>
      <w:color w:val="000000"/>
      <w:sz w:val="19"/>
      <w:szCs w:val="22"/>
      <w:lang w:val="en-GB" w:eastAsia="de-DE"/>
    </w:rPr>
  </w:style>
  <w:style w:type="character" w:customStyle="1" w:styleId="DTextZchn">
    <w:name w:val="D Text Zchn"/>
    <w:basedOn w:val="Carpredefinitoparagrafo"/>
    <w:link w:val="DText"/>
    <w:uiPriority w:val="59"/>
    <w:rsid w:val="004D75C6"/>
    <w:rPr>
      <w:rFonts w:ascii="_GOPA TheSerif Light" w:eastAsia="Calibri" w:hAnsi="_GOPA TheSerif Light"/>
      <w:color w:val="000000"/>
      <w:sz w:val="19"/>
      <w:szCs w:val="22"/>
      <w:shd w:val="clear" w:color="auto" w:fill="FCF6E9"/>
      <w:lang w:val="en-GB" w:eastAsia="de-DE"/>
    </w:rPr>
  </w:style>
  <w:style w:type="paragraph" w:customStyle="1" w:styleId="DTextblau">
    <w:name w:val="D Text blau"/>
    <w:link w:val="DTextblauZchn"/>
    <w:uiPriority w:val="59"/>
    <w:qFormat/>
    <w:rsid w:val="004D75C6"/>
    <w:pPr>
      <w:pBdr>
        <w:top w:val="single" w:sz="4" w:space="1" w:color="D1DEE9"/>
        <w:left w:val="single" w:sz="4" w:space="8" w:color="D1DEE9"/>
        <w:bottom w:val="single" w:sz="4" w:space="6" w:color="D1DEE9"/>
        <w:right w:val="single" w:sz="4" w:space="4" w:color="D1DEE9"/>
      </w:pBdr>
      <w:shd w:val="clear" w:color="auto" w:fill="D1DEE9"/>
      <w:spacing w:line="300" w:lineRule="exact"/>
      <w:ind w:left="170" w:right="113"/>
    </w:pPr>
    <w:rPr>
      <w:rFonts w:ascii="_GOPA TheSerif Light" w:eastAsia="Calibri" w:hAnsi="_GOPA TheSerif Light"/>
      <w:color w:val="000000"/>
      <w:sz w:val="19"/>
      <w:szCs w:val="22"/>
      <w:lang w:val="en-GB" w:eastAsia="de-DE"/>
    </w:rPr>
  </w:style>
  <w:style w:type="character" w:customStyle="1" w:styleId="DTextblauZchn">
    <w:name w:val="D Text blau Zchn"/>
    <w:basedOn w:val="Carpredefinitoparagrafo"/>
    <w:link w:val="DTextblau"/>
    <w:uiPriority w:val="59"/>
    <w:rsid w:val="004D75C6"/>
    <w:rPr>
      <w:rFonts w:ascii="_GOPA TheSerif Light" w:eastAsia="Calibri" w:hAnsi="_GOPA TheSerif Light"/>
      <w:color w:val="000000"/>
      <w:sz w:val="19"/>
      <w:szCs w:val="22"/>
      <w:shd w:val="clear" w:color="auto" w:fill="D1DEE9"/>
      <w:lang w:val="en-GB" w:eastAsia="de-DE"/>
    </w:rPr>
  </w:style>
  <w:style w:type="paragraph" w:customStyle="1" w:styleId="DTextgrau">
    <w:name w:val="D Text grau"/>
    <w:link w:val="DTextgrauZchn"/>
    <w:uiPriority w:val="59"/>
    <w:qFormat/>
    <w:rsid w:val="004D75C6"/>
    <w:pPr>
      <w:pBdr>
        <w:top w:val="single" w:sz="4" w:space="1" w:color="EBEDEC"/>
        <w:left w:val="single" w:sz="4" w:space="8" w:color="EBEDEC"/>
        <w:bottom w:val="single" w:sz="4" w:space="6" w:color="EBEDEC"/>
        <w:right w:val="single" w:sz="4" w:space="4" w:color="EBEDEC"/>
      </w:pBdr>
      <w:shd w:val="clear" w:color="auto" w:fill="EBEDEC"/>
      <w:spacing w:line="300" w:lineRule="exact"/>
      <w:ind w:left="170" w:right="113"/>
    </w:pPr>
    <w:rPr>
      <w:rFonts w:ascii="_GOPA TheSerif Light" w:eastAsia="Calibri" w:hAnsi="_GOPA TheSerif Light"/>
      <w:color w:val="000000"/>
      <w:sz w:val="19"/>
      <w:szCs w:val="22"/>
      <w:lang w:val="en-GB" w:eastAsia="de-DE"/>
    </w:rPr>
  </w:style>
  <w:style w:type="character" w:customStyle="1" w:styleId="DTextgrauZchn">
    <w:name w:val="D Text grau Zchn"/>
    <w:basedOn w:val="Carpredefinitoparagrafo"/>
    <w:link w:val="DTextgrau"/>
    <w:uiPriority w:val="59"/>
    <w:rsid w:val="004D75C6"/>
    <w:rPr>
      <w:rFonts w:ascii="_GOPA TheSerif Light" w:eastAsia="Calibri" w:hAnsi="_GOPA TheSerif Light"/>
      <w:color w:val="000000"/>
      <w:sz w:val="19"/>
      <w:szCs w:val="22"/>
      <w:shd w:val="clear" w:color="auto" w:fill="EBEDEC"/>
      <w:lang w:val="en-GB" w:eastAsia="de-DE"/>
    </w:rPr>
  </w:style>
  <w:style w:type="paragraph" w:customStyle="1" w:styleId="Default">
    <w:name w:val="Default"/>
    <w:rsid w:val="004D75C6"/>
    <w:pPr>
      <w:autoSpaceDE w:val="0"/>
      <w:autoSpaceDN w:val="0"/>
      <w:adjustRightInd w:val="0"/>
    </w:pPr>
    <w:rPr>
      <w:rFonts w:eastAsia="Calibri"/>
      <w:color w:val="000000"/>
      <w:sz w:val="24"/>
      <w:szCs w:val="24"/>
      <w:lang w:val="es-ES" w:eastAsia="de-DE"/>
    </w:rPr>
  </w:style>
  <w:style w:type="paragraph" w:styleId="Mappadocumento">
    <w:name w:val="Document Map"/>
    <w:basedOn w:val="Normale"/>
    <w:link w:val="MappadocumentoCarattere"/>
    <w:semiHidden/>
    <w:rsid w:val="004D75C6"/>
    <w:pPr>
      <w:shd w:val="clear" w:color="auto" w:fill="000080"/>
    </w:pPr>
    <w:rPr>
      <w:rFonts w:ascii="Tahoma" w:hAnsi="Tahoma" w:cs="Tahoma"/>
      <w:sz w:val="20"/>
      <w:szCs w:val="20"/>
    </w:rPr>
  </w:style>
  <w:style w:type="character" w:customStyle="1" w:styleId="MappadocumentoCarattere">
    <w:name w:val="Mappa documento Carattere"/>
    <w:basedOn w:val="Carpredefinitoparagrafo"/>
    <w:link w:val="Mappadocumento"/>
    <w:semiHidden/>
    <w:rsid w:val="004D75C6"/>
    <w:rPr>
      <w:rFonts w:ascii="Tahoma" w:eastAsia="Calibri" w:hAnsi="Tahoma" w:cs="Tahoma"/>
      <w:color w:val="000000"/>
      <w:shd w:val="clear" w:color="auto" w:fill="000080"/>
      <w:lang w:val="en-GB"/>
    </w:rPr>
  </w:style>
  <w:style w:type="character" w:styleId="Rimandonotadichiusura">
    <w:name w:val="endnote reference"/>
    <w:semiHidden/>
    <w:rsid w:val="004D75C6"/>
    <w:rPr>
      <w:vertAlign w:val="superscript"/>
    </w:rPr>
  </w:style>
  <w:style w:type="paragraph" w:styleId="Testonotadichiusura">
    <w:name w:val="endnote text"/>
    <w:basedOn w:val="Normale"/>
    <w:link w:val="TestonotadichiusuraCarattere"/>
    <w:semiHidden/>
    <w:rsid w:val="004D75C6"/>
    <w:rPr>
      <w:sz w:val="20"/>
      <w:szCs w:val="20"/>
      <w:lang w:val="de-DE"/>
    </w:rPr>
  </w:style>
  <w:style w:type="character" w:customStyle="1" w:styleId="TestonotadichiusuraCarattere">
    <w:name w:val="Testo nota di chiusura Carattere"/>
    <w:basedOn w:val="Carpredefinitoparagrafo"/>
    <w:link w:val="Testonotadichiusura"/>
    <w:semiHidden/>
    <w:rsid w:val="004D75C6"/>
    <w:rPr>
      <w:rFonts w:ascii="_GOPA TheSerif Light" w:eastAsia="Calibri" w:hAnsi="_GOPA TheSerif Light"/>
      <w:color w:val="000000"/>
      <w:lang w:val="de-DE"/>
    </w:rPr>
  </w:style>
  <w:style w:type="paragraph" w:customStyle="1" w:styleId="FooterConsortialPartners">
    <w:name w:val="Footer Consortial Partners"/>
    <w:link w:val="FooterConsortialPartnersZchnZchn"/>
    <w:semiHidden/>
    <w:rsid w:val="004D75C6"/>
    <w:pPr>
      <w:widowControl w:val="0"/>
    </w:pPr>
    <w:rPr>
      <w:rFonts w:ascii="_GOPA TheSans Caps" w:eastAsia="Calibri" w:hAnsi="_GOPA TheSans Caps"/>
      <w:smallCaps/>
      <w:color w:val="006058"/>
      <w:sz w:val="14"/>
      <w:szCs w:val="14"/>
      <w:lang w:val="de-DE"/>
    </w:rPr>
  </w:style>
  <w:style w:type="character" w:customStyle="1" w:styleId="FooterConsortialPartnersZchnZchn">
    <w:name w:val="Footer Consortial Partners Zchn Zchn"/>
    <w:link w:val="FooterConsortialPartners"/>
    <w:semiHidden/>
    <w:rsid w:val="004D75C6"/>
    <w:rPr>
      <w:rFonts w:ascii="_GOPA TheSans Caps" w:eastAsia="Calibri" w:hAnsi="_GOPA TheSans Caps"/>
      <w:smallCaps/>
      <w:color w:val="006058"/>
      <w:sz w:val="14"/>
      <w:szCs w:val="14"/>
      <w:lang w:val="de-DE"/>
    </w:rPr>
  </w:style>
  <w:style w:type="paragraph" w:customStyle="1" w:styleId="FooterProjectComponent">
    <w:name w:val="Footer Project &amp; Component"/>
    <w:link w:val="FooterProjectComponentZchn"/>
    <w:semiHidden/>
    <w:rsid w:val="004D75C6"/>
    <w:pPr>
      <w:widowControl w:val="0"/>
      <w:pBdr>
        <w:top w:val="single" w:sz="4" w:space="1" w:color="006058"/>
        <w:right w:val="single" w:sz="4" w:space="4" w:color="006058"/>
      </w:pBdr>
      <w:tabs>
        <w:tab w:val="center" w:pos="4680"/>
        <w:tab w:val="right" w:pos="9360"/>
      </w:tabs>
      <w:jc w:val="right"/>
    </w:pPr>
    <w:rPr>
      <w:rFonts w:ascii="_GOPA TheSans Light" w:eastAsia="Calibri" w:hAnsi="_GOPA TheSans Light"/>
      <w:noProof/>
      <w:color w:val="000000"/>
      <w:sz w:val="18"/>
      <w:szCs w:val="22"/>
    </w:rPr>
  </w:style>
  <w:style w:type="character" w:customStyle="1" w:styleId="FooterProjectComponentZchn">
    <w:name w:val="Footer Project &amp; Component Zchn"/>
    <w:basedOn w:val="Carpredefinitoparagrafo"/>
    <w:link w:val="FooterProjectComponent"/>
    <w:semiHidden/>
    <w:rsid w:val="004D75C6"/>
    <w:rPr>
      <w:rFonts w:ascii="_GOPA TheSans Light" w:eastAsia="Calibri" w:hAnsi="_GOPA TheSans Light"/>
      <w:noProof/>
      <w:color w:val="000000"/>
      <w:sz w:val="18"/>
      <w:szCs w:val="22"/>
    </w:rPr>
  </w:style>
  <w:style w:type="paragraph" w:customStyle="1" w:styleId="FooterPrCompA4Quer">
    <w:name w:val="Footer Pr&amp;Comp A4Quer"/>
    <w:basedOn w:val="FooterProjectComponent"/>
    <w:semiHidden/>
    <w:rsid w:val="004D75C6"/>
    <w:pPr>
      <w:tabs>
        <w:tab w:val="clear" w:pos="9360"/>
        <w:tab w:val="right" w:pos="9000"/>
      </w:tabs>
      <w:ind w:right="255"/>
    </w:pPr>
  </w:style>
  <w:style w:type="paragraph" w:customStyle="1" w:styleId="FooterProjectComponentA3">
    <w:name w:val="Footer Project &amp; Component A3"/>
    <w:basedOn w:val="FooterProjectComponent"/>
    <w:link w:val="FooterProjectComponentA3Zchn"/>
    <w:uiPriority w:val="69"/>
    <w:semiHidden/>
    <w:qFormat/>
    <w:rsid w:val="004D75C6"/>
    <w:pPr>
      <w:pBdr>
        <w:top w:val="single" w:sz="6" w:space="1" w:color="006058"/>
        <w:right w:val="single" w:sz="6" w:space="4" w:color="006058"/>
      </w:pBdr>
      <w:ind w:right="227"/>
    </w:pPr>
    <w:rPr>
      <w:lang w:val="en-GB"/>
    </w:rPr>
  </w:style>
  <w:style w:type="character" w:customStyle="1" w:styleId="FooterProjectComponentA3Zchn">
    <w:name w:val="Footer Project &amp; Component A3 Zchn"/>
    <w:basedOn w:val="FooterProjectComponentZchn"/>
    <w:link w:val="FooterProjectComponentA3"/>
    <w:uiPriority w:val="69"/>
    <w:semiHidden/>
    <w:rsid w:val="004D75C6"/>
    <w:rPr>
      <w:rFonts w:ascii="_GOPA TheSans Light" w:eastAsia="Calibri" w:hAnsi="_GOPA TheSans Light"/>
      <w:noProof/>
      <w:color w:val="000000"/>
      <w:sz w:val="18"/>
      <w:szCs w:val="22"/>
      <w:lang w:val="en-GB"/>
    </w:rPr>
  </w:style>
  <w:style w:type="numbering" w:customStyle="1" w:styleId="Formatvorlage1">
    <w:name w:val="Formatvorlage1"/>
    <w:uiPriority w:val="99"/>
    <w:rsid w:val="004D75C6"/>
    <w:pPr>
      <w:numPr>
        <w:numId w:val="10"/>
      </w:numPr>
    </w:pPr>
  </w:style>
  <w:style w:type="numbering" w:customStyle="1" w:styleId="Formatvorlage2">
    <w:name w:val="Formatvorlage2"/>
    <w:uiPriority w:val="99"/>
    <w:rsid w:val="004D75C6"/>
    <w:pPr>
      <w:numPr>
        <w:numId w:val="11"/>
      </w:numPr>
    </w:pPr>
  </w:style>
  <w:style w:type="paragraph" w:customStyle="1" w:styleId="Fuzeilequer">
    <w:name w:val="Fußzeile quer"/>
    <w:basedOn w:val="Pidipagina"/>
    <w:uiPriority w:val="69"/>
    <w:semiHidden/>
    <w:qFormat/>
    <w:rsid w:val="004D75C6"/>
    <w:pPr>
      <w:pBdr>
        <w:top w:val="single" w:sz="6" w:space="1" w:color="006058"/>
        <w:right w:val="single" w:sz="6" w:space="3" w:color="006058"/>
      </w:pBdr>
    </w:pPr>
    <w:rPr>
      <w:bCs/>
      <w:noProof/>
      <w:lang w:val="de-DE"/>
    </w:rPr>
  </w:style>
  <w:style w:type="table" w:customStyle="1" w:styleId="GOPA2">
    <w:name w:val="GOPA2"/>
    <w:basedOn w:val="Tabellatema"/>
    <w:uiPriority w:val="99"/>
    <w:rsid w:val="004D75C6"/>
    <w:pPr>
      <w:spacing w:after="0" w:line="240" w:lineRule="auto"/>
    </w:pPr>
    <w:rPr>
      <w:rFonts w:ascii="_GOPA TheSerif Light" w:hAnsi="_GOPA TheSerif Light"/>
      <w:sz w:val="18"/>
      <w:lang w:val="en-US" w:eastAsia="en-US"/>
    </w:rPr>
    <w:tblPr>
      <w:tblStyleRowBandSize w:val="1"/>
      <w:tblInd w:w="1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noWrap/>
      <w:tcMar>
        <w:top w:w="113" w:type="dxa"/>
        <w:bottom w:w="113" w:type="dxa"/>
      </w:tcMar>
      <w:vAlign w:val="center"/>
    </w:tcPr>
    <w:tblStylePr w:type="firstRow">
      <w:rPr>
        <w:rFonts w:ascii="_GOPA TheSerif Light" w:hAnsi="_GOPA TheSerif Light"/>
        <w:sz w:val="18"/>
      </w:rPr>
      <w:tblPr/>
      <w:trPr>
        <w:tblHeader/>
      </w:trPr>
      <w:tcPr>
        <w:shd w:val="clear" w:color="auto" w:fill="8DADC9"/>
      </w:tcPr>
    </w:tblStylePr>
    <w:tblStylePr w:type="band1Horz">
      <w:tblPr/>
      <w:tcPr>
        <w:shd w:val="clear" w:color="auto" w:fill="FCF6E9"/>
      </w:tcPr>
    </w:tblStylePr>
    <w:tblStylePr w:type="band2Horz">
      <w:rPr>
        <w:rFonts w:ascii="_GOPA TheSerif Light" w:hAnsi="_GOPA TheSerif Light"/>
        <w:sz w:val="18"/>
      </w:rPr>
      <w:tblPr/>
      <w:tcPr>
        <w:shd w:val="clear" w:color="auto" w:fill="E8EFF4"/>
      </w:tcPr>
    </w:tblStylePr>
  </w:style>
  <w:style w:type="table" w:customStyle="1" w:styleId="GOPA3">
    <w:name w:val="GOPA3"/>
    <w:basedOn w:val="Tabellatema"/>
    <w:uiPriority w:val="99"/>
    <w:rsid w:val="004D75C6"/>
    <w:pPr>
      <w:spacing w:after="0" w:line="240" w:lineRule="auto"/>
    </w:pPr>
    <w:rPr>
      <w:rFonts w:asciiTheme="minorHAnsi" w:hAnsiTheme="minorHAnsi"/>
      <w:sz w:val="18"/>
      <w:lang w:val="en-US" w:eastAsia="en-US"/>
    </w:rPr>
    <w:tblPr>
      <w:tblInd w:w="113" w:type="dxa"/>
      <w:tblBorders>
        <w:top w:val="single" w:sz="6" w:space="0" w:color="8DADC9"/>
        <w:left w:val="none" w:sz="0" w:space="0" w:color="auto"/>
        <w:bottom w:val="single" w:sz="6" w:space="0" w:color="8DADC9"/>
        <w:right w:val="none" w:sz="0" w:space="0" w:color="auto"/>
        <w:insideH w:val="single" w:sz="6" w:space="0" w:color="FFFFFF"/>
        <w:insideV w:val="single" w:sz="6" w:space="0" w:color="FFFFFF"/>
      </w:tblBorders>
    </w:tblPr>
    <w:trPr>
      <w:tblHeader/>
    </w:trPr>
    <w:tcPr>
      <w:shd w:val="clear" w:color="auto" w:fill="EBEDEC"/>
      <w:noWrap/>
      <w:tcMar>
        <w:top w:w="113" w:type="dxa"/>
        <w:bottom w:w="113" w:type="dxa"/>
      </w:tcMar>
      <w:vAlign w:val="center"/>
    </w:tcPr>
    <w:tblStylePr w:type="firstCol">
      <w:rPr>
        <w:rFonts w:ascii="_GOPA TheSerif Light" w:hAnsi="_GOPA TheSerif Light"/>
        <w:sz w:val="18"/>
      </w:rPr>
      <w:tblPr/>
      <w:tcPr>
        <w:shd w:val="clear" w:color="auto" w:fill="FFFFFF"/>
      </w:tcPr>
    </w:tblStylePr>
  </w:style>
  <w:style w:type="paragraph" w:customStyle="1" w:styleId="Grafik">
    <w:name w:val="Grafik"/>
    <w:uiPriority w:val="67"/>
    <w:semiHidden/>
    <w:qFormat/>
    <w:rsid w:val="004D75C6"/>
    <w:rPr>
      <w:rFonts w:ascii="_GOPA TheSerif Light" w:eastAsia="Calibri" w:hAnsi="_GOPA TheSerif Light"/>
      <w:color w:val="000000"/>
      <w:sz w:val="18"/>
      <w:szCs w:val="22"/>
      <w:lang w:val="en-GB"/>
    </w:rPr>
  </w:style>
  <w:style w:type="paragraph" w:customStyle="1" w:styleId="HeaderChapterl">
    <w:name w:val="Header Chapterl#"/>
    <w:link w:val="HeaderChapterlZchnZchn"/>
    <w:rsid w:val="004D75C6"/>
    <w:pPr>
      <w:pBdr>
        <w:bottom w:val="single" w:sz="4" w:space="1" w:color="006058"/>
        <w:right w:val="single" w:sz="4" w:space="4" w:color="006058"/>
      </w:pBdr>
      <w:spacing w:line="200" w:lineRule="exact"/>
      <w:jc w:val="right"/>
    </w:pPr>
    <w:rPr>
      <w:rFonts w:ascii="_GOPA TheSans Caps" w:eastAsia="Calibri" w:hAnsi="_GOPA TheSans Caps"/>
      <w:b/>
      <w:smallCaps/>
      <w:color w:val="006058"/>
      <w:sz w:val="14"/>
      <w:szCs w:val="22"/>
      <w:lang w:val="en-GB"/>
    </w:rPr>
  </w:style>
  <w:style w:type="character" w:customStyle="1" w:styleId="HeaderChapterlZchnZchn">
    <w:name w:val="Header Chapterl# Zchn Zchn"/>
    <w:link w:val="HeaderChapterl"/>
    <w:rsid w:val="004D75C6"/>
    <w:rPr>
      <w:rFonts w:ascii="_GOPA TheSans Caps" w:eastAsia="Calibri" w:hAnsi="_GOPA TheSans Caps"/>
      <w:b/>
      <w:smallCaps/>
      <w:color w:val="006058"/>
      <w:sz w:val="14"/>
      <w:szCs w:val="22"/>
      <w:lang w:val="en-GB"/>
    </w:rPr>
  </w:style>
  <w:style w:type="paragraph" w:customStyle="1" w:styleId="HaederChapterA4LS">
    <w:name w:val="Haeder Chapter# A4LS"/>
    <w:basedOn w:val="HeaderChapterl"/>
    <w:semiHidden/>
    <w:rsid w:val="004D75C6"/>
  </w:style>
  <w:style w:type="paragraph" w:customStyle="1" w:styleId="HeaderChaptername">
    <w:name w:val="Header Chaptername"/>
    <w:basedOn w:val="Normale"/>
    <w:link w:val="HeaderChapternameZchnZchn"/>
    <w:semiHidden/>
    <w:rsid w:val="004D75C6"/>
    <w:pPr>
      <w:spacing w:after="0"/>
      <w:ind w:right="-2268"/>
    </w:pPr>
    <w:rPr>
      <w:rFonts w:ascii="_GOPA TheSans Light" w:hAnsi="_GOPA TheSans Light"/>
      <w:b/>
      <w:sz w:val="16"/>
    </w:rPr>
  </w:style>
  <w:style w:type="character" w:customStyle="1" w:styleId="HeaderChapternameZchnZchn">
    <w:name w:val="Header Chaptername Zchn Zchn"/>
    <w:link w:val="HeaderChaptername"/>
    <w:semiHidden/>
    <w:rsid w:val="004D75C6"/>
    <w:rPr>
      <w:rFonts w:ascii="_GOPA TheSans Light" w:eastAsia="Calibri" w:hAnsi="_GOPA TheSans Light"/>
      <w:b/>
      <w:color w:val="000000"/>
      <w:sz w:val="16"/>
      <w:szCs w:val="22"/>
      <w:lang w:val="en-GB"/>
    </w:rPr>
  </w:style>
  <w:style w:type="paragraph" w:customStyle="1" w:styleId="HeaderChapternameA3LS">
    <w:name w:val="Header Chaptername# A3LS"/>
    <w:link w:val="HeaderChapternameA3LSZchn"/>
    <w:uiPriority w:val="69"/>
    <w:semiHidden/>
    <w:qFormat/>
    <w:rsid w:val="004D75C6"/>
    <w:pPr>
      <w:pBdr>
        <w:bottom w:val="single" w:sz="6" w:space="1" w:color="006058"/>
        <w:right w:val="single" w:sz="6" w:space="4" w:color="006058"/>
      </w:pBdr>
      <w:spacing w:line="200" w:lineRule="exact"/>
      <w:ind w:right="113"/>
      <w:jc w:val="right"/>
    </w:pPr>
    <w:rPr>
      <w:rFonts w:ascii="_GOPA TheSans Caps" w:eastAsia="Calibri" w:hAnsi="_GOPA TheSans Caps"/>
      <w:b/>
      <w:smallCaps/>
      <w:color w:val="006058"/>
      <w:sz w:val="14"/>
      <w:szCs w:val="22"/>
      <w:lang w:val="en-GB"/>
    </w:rPr>
  </w:style>
  <w:style w:type="character" w:customStyle="1" w:styleId="HeaderChapternameA3LSZchn">
    <w:name w:val="Header Chaptername# A3LS Zchn"/>
    <w:basedOn w:val="Carpredefinitoparagrafo"/>
    <w:link w:val="HeaderChapternameA3LS"/>
    <w:uiPriority w:val="69"/>
    <w:semiHidden/>
    <w:rsid w:val="004D75C6"/>
    <w:rPr>
      <w:rFonts w:ascii="_GOPA TheSans Caps" w:eastAsia="Calibri" w:hAnsi="_GOPA TheSans Caps"/>
      <w:b/>
      <w:smallCaps/>
      <w:color w:val="006058"/>
      <w:sz w:val="14"/>
      <w:szCs w:val="22"/>
      <w:lang w:val="en-GB"/>
    </w:rPr>
  </w:style>
  <w:style w:type="character" w:customStyle="1" w:styleId="Titolo1Carattere">
    <w:name w:val="Titolo 1 Carattere"/>
    <w:link w:val="Titolo1"/>
    <w:uiPriority w:val="84"/>
    <w:rsid w:val="004D75C6"/>
    <w:rPr>
      <w:rFonts w:ascii="_GOPA TheSerif Light" w:hAnsi="_GOPA TheSerif Light"/>
      <w:bCs/>
      <w:color w:val="DC9300"/>
      <w:sz w:val="32"/>
      <w:szCs w:val="28"/>
      <w:lang w:val="en-GB"/>
    </w:rPr>
  </w:style>
  <w:style w:type="character" w:customStyle="1" w:styleId="Titolo2Carattere">
    <w:name w:val="Titolo 2 Carattere"/>
    <w:link w:val="Titolo2"/>
    <w:uiPriority w:val="85"/>
    <w:rsid w:val="004D75C6"/>
    <w:rPr>
      <w:rFonts w:ascii="_GOPA TheSerif Light" w:hAnsi="_GOPA TheSerif Light"/>
      <w:b/>
      <w:bCs/>
      <w:color w:val="006058"/>
      <w:sz w:val="22"/>
      <w:szCs w:val="26"/>
      <w:shd w:val="clear" w:color="auto" w:fill="EBEDEC"/>
      <w:lang w:val="en-GB"/>
    </w:rPr>
  </w:style>
  <w:style w:type="character" w:customStyle="1" w:styleId="Titolo3Carattere">
    <w:name w:val="Titolo 3 Carattere"/>
    <w:link w:val="Titolo3"/>
    <w:uiPriority w:val="86"/>
    <w:rsid w:val="004D75C6"/>
    <w:rPr>
      <w:rFonts w:ascii="_GOPA TheSerif Light" w:hAnsi="_GOPA TheSerif Light"/>
      <w:bCs/>
      <w:color w:val="006058"/>
      <w:szCs w:val="22"/>
      <w:lang w:val="en-GB"/>
    </w:rPr>
  </w:style>
  <w:style w:type="character" w:customStyle="1" w:styleId="Titolo4Carattere">
    <w:name w:val="Titolo 4 Carattere"/>
    <w:link w:val="Titolo4"/>
    <w:uiPriority w:val="87"/>
    <w:rsid w:val="004D75C6"/>
    <w:rPr>
      <w:rFonts w:ascii="_GOPA TheSerif Light" w:hAnsi="_GOPA TheSerif Light"/>
      <w:bCs/>
      <w:iCs/>
      <w:color w:val="006058"/>
      <w:sz w:val="19"/>
      <w:szCs w:val="22"/>
      <w:lang w:val="en-GB"/>
    </w:rPr>
  </w:style>
  <w:style w:type="character" w:customStyle="1" w:styleId="Titolo5Carattere">
    <w:name w:val="Titolo 5 Carattere"/>
    <w:basedOn w:val="Titolo4Carattere"/>
    <w:link w:val="Titolo5"/>
    <w:uiPriority w:val="88"/>
    <w:rsid w:val="004D75C6"/>
    <w:rPr>
      <w:rFonts w:ascii="_GOPA TheSerif Light" w:hAnsi="_GOPA TheSerif Light"/>
      <w:bCs/>
      <w:iCs/>
      <w:color w:val="006058"/>
      <w:sz w:val="19"/>
      <w:szCs w:val="22"/>
      <w:lang w:val="en-GB"/>
    </w:rPr>
  </w:style>
  <w:style w:type="character" w:styleId="CitazioneHTML">
    <w:name w:val="HTML Cite"/>
    <w:semiHidden/>
    <w:rsid w:val="004D75C6"/>
    <w:rPr>
      <w:i/>
      <w:iCs/>
    </w:rPr>
  </w:style>
  <w:style w:type="paragraph" w:styleId="Indice1">
    <w:name w:val="index 1"/>
    <w:basedOn w:val="Normale"/>
    <w:next w:val="Normale"/>
    <w:autoRedefine/>
    <w:semiHidden/>
    <w:rsid w:val="004D75C6"/>
    <w:pPr>
      <w:ind w:left="180" w:hanging="180"/>
    </w:pPr>
  </w:style>
  <w:style w:type="paragraph" w:styleId="Indice2">
    <w:name w:val="index 2"/>
    <w:basedOn w:val="Normale"/>
    <w:next w:val="Normale"/>
    <w:autoRedefine/>
    <w:semiHidden/>
    <w:rsid w:val="004D75C6"/>
    <w:pPr>
      <w:ind w:left="360" w:hanging="180"/>
    </w:pPr>
  </w:style>
  <w:style w:type="paragraph" w:styleId="Indice3">
    <w:name w:val="index 3"/>
    <w:basedOn w:val="Normale"/>
    <w:next w:val="Normale"/>
    <w:autoRedefine/>
    <w:semiHidden/>
    <w:rsid w:val="004D75C6"/>
    <w:pPr>
      <w:ind w:left="540" w:hanging="180"/>
    </w:pPr>
  </w:style>
  <w:style w:type="paragraph" w:styleId="Indice4">
    <w:name w:val="index 4"/>
    <w:basedOn w:val="Normale"/>
    <w:next w:val="Normale"/>
    <w:autoRedefine/>
    <w:semiHidden/>
    <w:rsid w:val="004D75C6"/>
    <w:pPr>
      <w:ind w:left="720" w:hanging="180"/>
    </w:pPr>
  </w:style>
  <w:style w:type="paragraph" w:styleId="Indice5">
    <w:name w:val="index 5"/>
    <w:basedOn w:val="Normale"/>
    <w:next w:val="Normale"/>
    <w:autoRedefine/>
    <w:semiHidden/>
    <w:rsid w:val="004D75C6"/>
    <w:pPr>
      <w:ind w:left="900" w:hanging="180"/>
    </w:pPr>
  </w:style>
  <w:style w:type="paragraph" w:styleId="Indice6">
    <w:name w:val="index 6"/>
    <w:basedOn w:val="Normale"/>
    <w:next w:val="Normale"/>
    <w:autoRedefine/>
    <w:semiHidden/>
    <w:rsid w:val="004D75C6"/>
    <w:pPr>
      <w:ind w:left="1080" w:hanging="180"/>
    </w:pPr>
  </w:style>
  <w:style w:type="paragraph" w:styleId="Indice7">
    <w:name w:val="index 7"/>
    <w:basedOn w:val="Normale"/>
    <w:next w:val="Normale"/>
    <w:autoRedefine/>
    <w:semiHidden/>
    <w:rsid w:val="004D75C6"/>
    <w:pPr>
      <w:ind w:left="1260" w:hanging="180"/>
    </w:pPr>
  </w:style>
  <w:style w:type="paragraph" w:styleId="Indice8">
    <w:name w:val="index 8"/>
    <w:basedOn w:val="Normale"/>
    <w:next w:val="Normale"/>
    <w:autoRedefine/>
    <w:semiHidden/>
    <w:rsid w:val="004D75C6"/>
    <w:pPr>
      <w:ind w:left="1440" w:hanging="180"/>
    </w:pPr>
  </w:style>
  <w:style w:type="paragraph" w:styleId="Indice9">
    <w:name w:val="index 9"/>
    <w:basedOn w:val="Normale"/>
    <w:next w:val="Normale"/>
    <w:autoRedefine/>
    <w:semiHidden/>
    <w:rsid w:val="004D75C6"/>
    <w:pPr>
      <w:ind w:left="1620" w:hanging="180"/>
    </w:pPr>
  </w:style>
  <w:style w:type="paragraph" w:styleId="Titoloindice">
    <w:name w:val="index heading"/>
    <w:basedOn w:val="Normale"/>
    <w:next w:val="Indice1"/>
    <w:semiHidden/>
    <w:rsid w:val="004D75C6"/>
    <w:rPr>
      <w:rFonts w:ascii="Arial" w:hAnsi="Arial" w:cs="Arial"/>
      <w:b/>
      <w:bCs/>
    </w:rPr>
  </w:style>
  <w:style w:type="paragraph" w:customStyle="1" w:styleId="KapitelinHeading1">
    <w:name w:val="Kapitel in Heading 1"/>
    <w:basedOn w:val="Normale"/>
    <w:next w:val="Normale"/>
    <w:rsid w:val="004D75C6"/>
    <w:rPr>
      <w:color w:val="006058"/>
      <w:sz w:val="28"/>
      <w:szCs w:val="28"/>
    </w:rPr>
  </w:style>
  <w:style w:type="paragraph" w:customStyle="1" w:styleId="Kopfzeileunten">
    <w:name w:val="Kopfzeile_unten"/>
    <w:basedOn w:val="HeaderChaptername"/>
    <w:link w:val="KopfzeileuntenZchn"/>
    <w:uiPriority w:val="69"/>
    <w:qFormat/>
    <w:rsid w:val="004D75C6"/>
    <w:pPr>
      <w:spacing w:line="240" w:lineRule="exact"/>
      <w:ind w:right="0"/>
    </w:pPr>
    <w:rPr>
      <w:noProof/>
    </w:rPr>
  </w:style>
  <w:style w:type="character" w:customStyle="1" w:styleId="KopfzeileuntenZchn">
    <w:name w:val="Kopfzeile_unten Zchn"/>
    <w:basedOn w:val="HeaderChapternameZchnZchn"/>
    <w:link w:val="Kopfzeileunten"/>
    <w:uiPriority w:val="69"/>
    <w:rsid w:val="004D75C6"/>
    <w:rPr>
      <w:rFonts w:ascii="_GOPA TheSans Light" w:eastAsia="Calibri" w:hAnsi="_GOPA TheSans Light"/>
      <w:b/>
      <w:noProof/>
      <w:color w:val="000000"/>
      <w:sz w:val="16"/>
      <w:szCs w:val="22"/>
      <w:lang w:val="en-GB"/>
    </w:rPr>
  </w:style>
  <w:style w:type="paragraph" w:customStyle="1" w:styleId="KopfzeileKapitelname">
    <w:name w:val="KopfzeileKapitelname"/>
    <w:basedOn w:val="Normale"/>
    <w:link w:val="KopfzeileKapitelnameChar"/>
    <w:semiHidden/>
    <w:locked/>
    <w:rsid w:val="004D75C6"/>
    <w:pPr>
      <w:jc w:val="right"/>
    </w:pPr>
    <w:rPr>
      <w:rFonts w:ascii="_GOPA TheSans Light" w:hAnsi="_GOPA TheSans Light"/>
      <w:b/>
      <w:color w:val="006058"/>
      <w:lang w:val="en-US"/>
    </w:rPr>
  </w:style>
  <w:style w:type="character" w:customStyle="1" w:styleId="KopfzeileKapitelnameChar">
    <w:name w:val="KopfzeileKapitelname Char"/>
    <w:link w:val="KopfzeileKapitelname"/>
    <w:semiHidden/>
    <w:rsid w:val="004D75C6"/>
    <w:rPr>
      <w:rFonts w:ascii="_GOPA TheSans Light" w:eastAsia="Calibri" w:hAnsi="_GOPA TheSans Light"/>
      <w:b/>
      <w:color w:val="006058"/>
      <w:sz w:val="19"/>
      <w:szCs w:val="22"/>
    </w:rPr>
  </w:style>
  <w:style w:type="table" w:styleId="Elencochiaro">
    <w:name w:val="Light List"/>
    <w:basedOn w:val="Tabellanormale"/>
    <w:uiPriority w:val="61"/>
    <w:rsid w:val="004D75C6"/>
    <w:rPr>
      <w:rFonts w:ascii="Calibri" w:eastAsia="Calibri" w:hAnsi="Calibri"/>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fondochiaro">
    <w:name w:val="Light Shading"/>
    <w:basedOn w:val="Tabellanormale"/>
    <w:uiPriority w:val="60"/>
    <w:rsid w:val="004D75C6"/>
    <w:rPr>
      <w:rFonts w:ascii="Calibri" w:eastAsia="Calibri" w:hAnsi="Calibri"/>
      <w:color w:val="000000" w:themeColor="text1" w:themeShade="BF"/>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stomacro">
    <w:name w:val="macro"/>
    <w:link w:val="TestomacroCarattere"/>
    <w:semiHidden/>
    <w:rsid w:val="004D75C6"/>
    <w:pPr>
      <w:tabs>
        <w:tab w:val="left" w:pos="480"/>
        <w:tab w:val="left" w:pos="960"/>
        <w:tab w:val="left" w:pos="1440"/>
        <w:tab w:val="left" w:pos="1920"/>
        <w:tab w:val="left" w:pos="2400"/>
        <w:tab w:val="left" w:pos="2880"/>
        <w:tab w:val="left" w:pos="3360"/>
        <w:tab w:val="left" w:pos="3840"/>
        <w:tab w:val="left" w:pos="4320"/>
      </w:tabs>
      <w:spacing w:after="200" w:line="300" w:lineRule="exact"/>
    </w:pPr>
    <w:rPr>
      <w:rFonts w:ascii="Courier New" w:eastAsia="Calibri" w:hAnsi="Courier New" w:cs="Courier New"/>
      <w:color w:val="000000"/>
      <w:lang w:val="en-GB"/>
    </w:rPr>
  </w:style>
  <w:style w:type="character" w:customStyle="1" w:styleId="TestomacroCarattere">
    <w:name w:val="Testo macro Carattere"/>
    <w:basedOn w:val="Carpredefinitoparagrafo"/>
    <w:link w:val="Testomacro"/>
    <w:semiHidden/>
    <w:rsid w:val="004D75C6"/>
    <w:rPr>
      <w:rFonts w:ascii="Courier New" w:eastAsia="Calibri" w:hAnsi="Courier New" w:cs="Courier New"/>
      <w:color w:val="000000"/>
      <w:lang w:val="en-GB"/>
    </w:rPr>
  </w:style>
  <w:style w:type="character" w:styleId="Testosegnaposto">
    <w:name w:val="Placeholder Text"/>
    <w:basedOn w:val="Carpredefinitoparagrafo"/>
    <w:uiPriority w:val="99"/>
    <w:semiHidden/>
    <w:rsid w:val="004D75C6"/>
    <w:rPr>
      <w:color w:val="808080"/>
    </w:rPr>
  </w:style>
  <w:style w:type="paragraph" w:customStyle="1" w:styleId="SeitenzahlAbsatz">
    <w:name w:val="Seitenzahl_Absatz"/>
    <w:uiPriority w:val="69"/>
    <w:qFormat/>
    <w:rsid w:val="004D75C6"/>
    <w:pPr>
      <w:jc w:val="right"/>
    </w:pPr>
    <w:rPr>
      <w:rFonts w:asciiTheme="majorHAnsi" w:eastAsia="Calibri" w:hAnsiTheme="majorHAnsi"/>
      <w:b/>
      <w:color w:val="000000"/>
      <w:sz w:val="24"/>
      <w:szCs w:val="22"/>
      <w:lang w:val="en-GB"/>
    </w:rPr>
  </w:style>
  <w:style w:type="paragraph" w:customStyle="1" w:styleId="Seitenzahl1">
    <w:name w:val="Seitenzahl1"/>
    <w:basedOn w:val="Normale"/>
    <w:link w:val="SeitenzahlChar"/>
    <w:autoRedefine/>
    <w:semiHidden/>
    <w:locked/>
    <w:rsid w:val="004D75C6"/>
    <w:pPr>
      <w:jc w:val="right"/>
    </w:pPr>
    <w:rPr>
      <w:rFonts w:ascii="TheSansExtraBold-Expert" w:hAnsi="TheSansExtraBold-Expert"/>
      <w:noProof/>
      <w:sz w:val="24"/>
      <w:szCs w:val="24"/>
    </w:rPr>
  </w:style>
  <w:style w:type="character" w:customStyle="1" w:styleId="SeitenzahlChar">
    <w:name w:val="Seitenzahl Char"/>
    <w:link w:val="Seitenzahl1"/>
    <w:semiHidden/>
    <w:rsid w:val="004D75C6"/>
    <w:rPr>
      <w:rFonts w:ascii="TheSansExtraBold-Expert" w:eastAsia="Calibri" w:hAnsi="TheSansExtraBold-Expert"/>
      <w:noProof/>
      <w:color w:val="000000"/>
      <w:sz w:val="24"/>
      <w:szCs w:val="24"/>
      <w:lang w:val="en-GB"/>
    </w:rPr>
  </w:style>
  <w:style w:type="paragraph" w:customStyle="1" w:styleId="TNumbers">
    <w:name w:val="T Numbers"/>
    <w:uiPriority w:val="79"/>
    <w:qFormat/>
    <w:rsid w:val="004D75C6"/>
    <w:pPr>
      <w:suppressAutoHyphens/>
      <w:jc w:val="right"/>
    </w:pPr>
    <w:rPr>
      <w:rFonts w:ascii="_GOPA TheSerif Light" w:eastAsia="Calibri" w:hAnsi="_GOPA TheSerif Light"/>
      <w:color w:val="000000"/>
      <w:sz w:val="18"/>
      <w:szCs w:val="22"/>
      <w:lang w:val="de-DE"/>
    </w:rPr>
  </w:style>
  <w:style w:type="table" w:styleId="Grigliatabella">
    <w:name w:val="Table Grid"/>
    <w:basedOn w:val="Tabellanormale"/>
    <w:uiPriority w:val="39"/>
    <w:rsid w:val="004D75C6"/>
    <w:pPr>
      <w:spacing w:after="200" w:line="300" w:lineRule="exact"/>
    </w:pPr>
    <w:rPr>
      <w:rFonts w:ascii="Calibri" w:eastAsia="Calibri" w:hAnsi="Calibri"/>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fonti">
    <w:name w:val="table of authorities"/>
    <w:basedOn w:val="Normale"/>
    <w:next w:val="Normale"/>
    <w:semiHidden/>
    <w:rsid w:val="004D75C6"/>
    <w:pPr>
      <w:ind w:left="180" w:hanging="180"/>
    </w:pPr>
  </w:style>
  <w:style w:type="paragraph" w:styleId="Indicedellefigure">
    <w:name w:val="table of figures"/>
    <w:next w:val="Normale"/>
    <w:uiPriority w:val="99"/>
    <w:semiHidden/>
    <w:rsid w:val="004D75C6"/>
    <w:pPr>
      <w:tabs>
        <w:tab w:val="right" w:leader="dot" w:pos="9356"/>
      </w:tabs>
      <w:spacing w:before="240" w:after="200" w:line="300" w:lineRule="exact"/>
      <w:ind w:left="2268" w:right="1134"/>
      <w:contextualSpacing/>
    </w:pPr>
    <w:rPr>
      <w:rFonts w:ascii="_GOPA TheSerif Light" w:eastAsia="Calibri" w:hAnsi="_GOPA TheSerif Light"/>
      <w:color w:val="000000"/>
      <w:sz w:val="18"/>
      <w:szCs w:val="22"/>
      <w:lang w:val="en-GB"/>
    </w:rPr>
  </w:style>
  <w:style w:type="paragraph" w:customStyle="1" w:styleId="Textfeld">
    <w:name w:val="Textfeld"/>
    <w:link w:val="TextfeldZchn"/>
    <w:uiPriority w:val="81"/>
    <w:qFormat/>
    <w:rsid w:val="004D75C6"/>
    <w:pPr>
      <w:spacing w:after="60" w:line="200" w:lineRule="exact"/>
    </w:pPr>
    <w:rPr>
      <w:rFonts w:ascii="_GOPA TheSerif Light" w:eastAsia="Calibri" w:hAnsi="_GOPA TheSerif Light"/>
      <w:color w:val="000000"/>
      <w:sz w:val="16"/>
      <w:szCs w:val="16"/>
      <w:lang w:val="en-GB" w:eastAsia="de-DE"/>
    </w:rPr>
  </w:style>
  <w:style w:type="character" w:customStyle="1" w:styleId="TextfeldZchn">
    <w:name w:val="Textfeld Zchn"/>
    <w:basedOn w:val="Carpredefinitoparagrafo"/>
    <w:link w:val="Textfeld"/>
    <w:uiPriority w:val="81"/>
    <w:rsid w:val="004D75C6"/>
    <w:rPr>
      <w:rFonts w:ascii="_GOPA TheSerif Light" w:eastAsia="Calibri" w:hAnsi="_GOPA TheSerif Light"/>
      <w:color w:val="000000"/>
      <w:sz w:val="16"/>
      <w:szCs w:val="16"/>
      <w:lang w:val="en-GB" w:eastAsia="de-DE"/>
    </w:rPr>
  </w:style>
  <w:style w:type="paragraph" w:styleId="Titolo">
    <w:name w:val="Title"/>
    <w:next w:val="Normale"/>
    <w:link w:val="TitoloCarattere"/>
    <w:uiPriority w:val="82"/>
    <w:qFormat/>
    <w:rsid w:val="004D75C6"/>
    <w:pPr>
      <w:pBdr>
        <w:bottom w:val="single" w:sz="8" w:space="4" w:color="006058"/>
      </w:pBdr>
      <w:spacing w:after="300"/>
      <w:contextualSpacing/>
    </w:pPr>
    <w:rPr>
      <w:rFonts w:ascii="Cambria" w:hAnsi="Cambria"/>
      <w:color w:val="BFBFBF"/>
      <w:spacing w:val="5"/>
      <w:kern w:val="28"/>
      <w:sz w:val="52"/>
      <w:szCs w:val="52"/>
      <w:lang w:val="en-GB"/>
    </w:rPr>
  </w:style>
  <w:style w:type="character" w:customStyle="1" w:styleId="TitoloCarattere">
    <w:name w:val="Titolo Carattere"/>
    <w:basedOn w:val="Carpredefinitoparagrafo"/>
    <w:link w:val="Titolo"/>
    <w:uiPriority w:val="82"/>
    <w:rsid w:val="004D75C6"/>
    <w:rPr>
      <w:rFonts w:ascii="Cambria" w:hAnsi="Cambria"/>
      <w:color w:val="BFBFBF"/>
      <w:spacing w:val="5"/>
      <w:kern w:val="28"/>
      <w:sz w:val="52"/>
      <w:szCs w:val="52"/>
      <w:lang w:val="en-GB"/>
    </w:rPr>
  </w:style>
  <w:style w:type="paragraph" w:styleId="Titoloindicefonti">
    <w:name w:val="toa heading"/>
    <w:basedOn w:val="Normale"/>
    <w:next w:val="Normale"/>
    <w:semiHidden/>
    <w:rsid w:val="004D75C6"/>
    <w:pPr>
      <w:spacing w:before="120"/>
    </w:pPr>
    <w:rPr>
      <w:rFonts w:ascii="Arial" w:hAnsi="Arial" w:cs="Arial"/>
      <w:b/>
      <w:bCs/>
      <w:sz w:val="24"/>
      <w:szCs w:val="24"/>
    </w:rPr>
  </w:style>
  <w:style w:type="paragraph" w:customStyle="1" w:styleId="TOC">
    <w:name w:val="TOC"/>
    <w:basedOn w:val="Inhaltsverzeichniseingerckt"/>
    <w:link w:val="TOCChar"/>
    <w:uiPriority w:val="69"/>
    <w:qFormat/>
    <w:rsid w:val="004D75C6"/>
  </w:style>
  <w:style w:type="character" w:customStyle="1" w:styleId="TOCChar">
    <w:name w:val="TOC Char"/>
    <w:basedOn w:val="InhaltsverzeichniseingercktChar"/>
    <w:link w:val="TOC"/>
    <w:uiPriority w:val="69"/>
    <w:rsid w:val="004D75C6"/>
    <w:rPr>
      <w:rFonts w:ascii="_GOPA TheSerif Light" w:hAnsi="_GOPA TheSerif Light"/>
      <w:b/>
      <w:noProof/>
      <w:color w:val="006058"/>
      <w:sz w:val="22"/>
      <w:shd w:val="clear" w:color="auto" w:fill="EBEDEC"/>
      <w:lang w:val="en-GB"/>
    </w:rPr>
  </w:style>
  <w:style w:type="paragraph" w:customStyle="1" w:styleId="ZCoverTypeOfDeliverable">
    <w:name w:val="Z Cover TypeOfDeliverable"/>
    <w:link w:val="ZCoverTypeOfDeliverableChar"/>
    <w:uiPriority w:val="92"/>
    <w:qFormat/>
    <w:rsid w:val="004D75C6"/>
    <w:pPr>
      <w:spacing w:after="200" w:line="300" w:lineRule="exact"/>
      <w:jc w:val="right"/>
    </w:pPr>
    <w:rPr>
      <w:rFonts w:ascii="_GOPA TheSans Light" w:eastAsia="Calibri" w:hAnsi="_GOPA TheSans Light"/>
      <w:b/>
      <w:sz w:val="26"/>
      <w:szCs w:val="26"/>
      <w:lang w:val="en-GB"/>
    </w:rPr>
  </w:style>
  <w:style w:type="character" w:customStyle="1" w:styleId="ZCoverTypeOfDeliverableChar">
    <w:name w:val="Z Cover TypeOfDeliverable Char"/>
    <w:link w:val="ZCoverTypeOfDeliverable"/>
    <w:uiPriority w:val="92"/>
    <w:rsid w:val="004D75C6"/>
    <w:rPr>
      <w:rFonts w:ascii="_GOPA TheSans Light" w:eastAsia="Calibri" w:hAnsi="_GOPA TheSans Light"/>
      <w:b/>
      <w:sz w:val="26"/>
      <w:szCs w:val="26"/>
      <w:lang w:val="en-GB"/>
    </w:rPr>
  </w:style>
  <w:style w:type="paragraph" w:customStyle="1" w:styleId="ZCoverProjectName">
    <w:name w:val="Z Cover ProjectName"/>
    <w:basedOn w:val="ZCoverTypeOfDeliverable"/>
    <w:uiPriority w:val="92"/>
    <w:qFormat/>
    <w:rsid w:val="004D75C6"/>
    <w:rPr>
      <w:sz w:val="28"/>
    </w:rPr>
  </w:style>
  <w:style w:type="character" w:customStyle="1" w:styleId="ZCoverTitleforFooter">
    <w:name w:val="Z Cover Title for Footer"/>
    <w:uiPriority w:val="92"/>
    <w:qFormat/>
    <w:rsid w:val="004D75C6"/>
    <w:rPr>
      <w:color w:val="FFFFFF"/>
    </w:rPr>
  </w:style>
  <w:style w:type="paragraph" w:customStyle="1" w:styleId="ZExecutiveSummary">
    <w:name w:val="Z Executive Summary"/>
    <w:basedOn w:val="ZCoverTypeOfDeliverable"/>
    <w:next w:val="Normale"/>
    <w:rsid w:val="004D75C6"/>
    <w:pPr>
      <w:spacing w:before="600"/>
      <w:jc w:val="left"/>
    </w:pPr>
    <w:rPr>
      <w:rFonts w:eastAsia="Times New Roman"/>
      <w:bCs/>
      <w:color w:val="DC9300"/>
      <w:sz w:val="32"/>
      <w:szCs w:val="20"/>
    </w:rPr>
  </w:style>
  <w:style w:type="paragraph" w:customStyle="1" w:styleId="Z1KapitlchenDR">
    <w:name w:val="ZÜ 1 Kapitälchen DR"/>
    <w:next w:val="Normale"/>
    <w:link w:val="Z1KapitlchenDRZchn"/>
    <w:uiPriority w:val="94"/>
    <w:qFormat/>
    <w:rsid w:val="004D75C6"/>
    <w:pPr>
      <w:pBdr>
        <w:top w:val="double" w:sz="4" w:space="1" w:color="375774"/>
        <w:bottom w:val="double" w:sz="4" w:space="1" w:color="375774"/>
      </w:pBdr>
      <w:spacing w:after="200" w:line="300" w:lineRule="exact"/>
    </w:pPr>
    <w:rPr>
      <w:rFonts w:ascii="_GOPA TheSerif Light" w:hAnsi="_GOPA TheSerif Light"/>
      <w:b/>
      <w:smallCaps/>
      <w:color w:val="375774"/>
      <w:sz w:val="19"/>
      <w:lang w:val="en-GB"/>
    </w:rPr>
  </w:style>
  <w:style w:type="character" w:customStyle="1" w:styleId="Z1KapitlchenDRZchn">
    <w:name w:val="ZÜ 1 Kapitälchen DR Zchn"/>
    <w:basedOn w:val="Carpredefinitoparagrafo"/>
    <w:link w:val="Z1KapitlchenDR"/>
    <w:uiPriority w:val="94"/>
    <w:rsid w:val="004D75C6"/>
    <w:rPr>
      <w:rFonts w:ascii="_GOPA TheSerif Light" w:hAnsi="_GOPA TheSerif Light"/>
      <w:b/>
      <w:smallCaps/>
      <w:color w:val="375774"/>
      <w:sz w:val="19"/>
      <w:lang w:val="en-GB"/>
    </w:rPr>
  </w:style>
  <w:style w:type="paragraph" w:customStyle="1" w:styleId="Z1Rahmenuntenseitlich">
    <w:name w:val="ZÜ 1 Rahmen unten + seitlich"/>
    <w:next w:val="Normale"/>
    <w:link w:val="Z1RahmenuntenseitlichZchn"/>
    <w:uiPriority w:val="94"/>
    <w:qFormat/>
    <w:rsid w:val="004D75C6"/>
    <w:pPr>
      <w:pBdr>
        <w:bottom w:val="single" w:sz="12" w:space="1" w:color="375774"/>
        <w:right w:val="single" w:sz="12" w:space="4" w:color="375774"/>
      </w:pBdr>
      <w:spacing w:after="200" w:line="300" w:lineRule="exact"/>
    </w:pPr>
    <w:rPr>
      <w:rFonts w:ascii="_GOPA TheSerif Light" w:hAnsi="_GOPA TheSerif Light"/>
      <w:b/>
      <w:color w:val="375774"/>
      <w:sz w:val="19"/>
      <w:lang w:val="en-GB"/>
    </w:rPr>
  </w:style>
  <w:style w:type="character" w:customStyle="1" w:styleId="Z1RahmenuntenseitlichZchn">
    <w:name w:val="ZÜ 1 Rahmen unten + seitlich Zchn"/>
    <w:basedOn w:val="Carpredefinitoparagrafo"/>
    <w:link w:val="Z1Rahmenuntenseitlich"/>
    <w:uiPriority w:val="94"/>
    <w:rsid w:val="004D75C6"/>
    <w:rPr>
      <w:rFonts w:ascii="_GOPA TheSerif Light" w:hAnsi="_GOPA TheSerif Light"/>
      <w:b/>
      <w:color w:val="375774"/>
      <w:sz w:val="19"/>
      <w:lang w:val="en-GB"/>
    </w:rPr>
  </w:style>
  <w:style w:type="paragraph" w:customStyle="1" w:styleId="Z1Textgro">
    <w:name w:val="ZÜ 1 Text groß"/>
    <w:next w:val="Normale"/>
    <w:link w:val="Z1TextgroZchn"/>
    <w:uiPriority w:val="94"/>
    <w:qFormat/>
    <w:rsid w:val="004D75C6"/>
    <w:pPr>
      <w:pBdr>
        <w:top w:val="single" w:sz="4" w:space="1" w:color="375774"/>
        <w:bottom w:val="single" w:sz="4" w:space="1" w:color="375774"/>
      </w:pBdr>
      <w:spacing w:after="160" w:line="400" w:lineRule="exact"/>
    </w:pPr>
    <w:rPr>
      <w:rFonts w:ascii="_GOPA TheSerif Light" w:hAnsi="_GOPA TheSerif Light"/>
      <w:b/>
      <w:color w:val="375774"/>
      <w:sz w:val="22"/>
      <w:lang w:val="en-GB"/>
    </w:rPr>
  </w:style>
  <w:style w:type="character" w:customStyle="1" w:styleId="Z1TextgroZchn">
    <w:name w:val="ZÜ 1 Text groß Zchn"/>
    <w:basedOn w:val="Carpredefinitoparagrafo"/>
    <w:link w:val="Z1Textgro"/>
    <w:uiPriority w:val="94"/>
    <w:rsid w:val="004D75C6"/>
    <w:rPr>
      <w:rFonts w:ascii="_GOPA TheSerif Light" w:hAnsi="_GOPA TheSerif Light"/>
      <w:b/>
      <w:color w:val="375774"/>
      <w:sz w:val="22"/>
      <w:lang w:val="en-GB"/>
    </w:rPr>
  </w:style>
  <w:style w:type="paragraph" w:customStyle="1" w:styleId="Z2KapitlchenDR">
    <w:name w:val="ZÜ 2 Kapitälchen DR"/>
    <w:next w:val="Normale"/>
    <w:link w:val="Z2KapitlchenDRZchn"/>
    <w:uiPriority w:val="94"/>
    <w:qFormat/>
    <w:rsid w:val="004D75C6"/>
    <w:pPr>
      <w:pBdr>
        <w:top w:val="double" w:sz="4" w:space="1" w:color="FFC551"/>
        <w:bottom w:val="double" w:sz="4" w:space="1" w:color="FFC551"/>
      </w:pBdr>
      <w:spacing w:after="200" w:line="300" w:lineRule="exact"/>
    </w:pPr>
    <w:rPr>
      <w:rFonts w:ascii="_GOPA TheSerif Light" w:hAnsi="_GOPA TheSerif Light"/>
      <w:b/>
      <w:smallCaps/>
      <w:color w:val="FFC551"/>
      <w:sz w:val="19"/>
      <w:lang w:val="en-GB"/>
    </w:rPr>
  </w:style>
  <w:style w:type="character" w:customStyle="1" w:styleId="Z2KapitlchenDRZchn">
    <w:name w:val="ZÜ 2 Kapitälchen DR Zchn"/>
    <w:basedOn w:val="Carpredefinitoparagrafo"/>
    <w:link w:val="Z2KapitlchenDR"/>
    <w:uiPriority w:val="94"/>
    <w:rsid w:val="004D75C6"/>
    <w:rPr>
      <w:rFonts w:ascii="_GOPA TheSerif Light" w:hAnsi="_GOPA TheSerif Light"/>
      <w:b/>
      <w:smallCaps/>
      <w:color w:val="FFC551"/>
      <w:sz w:val="19"/>
      <w:lang w:val="en-GB"/>
    </w:rPr>
  </w:style>
  <w:style w:type="paragraph" w:customStyle="1" w:styleId="Z2Rahmenuntenseitlich">
    <w:name w:val="ZÜ 2 Rahmen unten + seitlich"/>
    <w:next w:val="Normale"/>
    <w:link w:val="Z2RahmenuntenseitlichZchn"/>
    <w:uiPriority w:val="94"/>
    <w:qFormat/>
    <w:rsid w:val="004D75C6"/>
    <w:pPr>
      <w:pBdr>
        <w:bottom w:val="single" w:sz="12" w:space="1" w:color="FFC551"/>
        <w:right w:val="single" w:sz="12" w:space="4" w:color="FFC551"/>
      </w:pBdr>
      <w:spacing w:after="200" w:line="300" w:lineRule="exact"/>
    </w:pPr>
    <w:rPr>
      <w:rFonts w:ascii="_GOPA TheSerif Light" w:hAnsi="_GOPA TheSerif Light"/>
      <w:b/>
      <w:color w:val="FFC551"/>
      <w:sz w:val="19"/>
      <w:lang w:val="en-GB"/>
    </w:rPr>
  </w:style>
  <w:style w:type="character" w:customStyle="1" w:styleId="Z2RahmenuntenseitlichZchn">
    <w:name w:val="ZÜ 2 Rahmen unten + seitlich Zchn"/>
    <w:basedOn w:val="Carpredefinitoparagrafo"/>
    <w:link w:val="Z2Rahmenuntenseitlich"/>
    <w:uiPriority w:val="94"/>
    <w:rsid w:val="004D75C6"/>
    <w:rPr>
      <w:rFonts w:ascii="_GOPA TheSerif Light" w:hAnsi="_GOPA TheSerif Light"/>
      <w:b/>
      <w:color w:val="FFC551"/>
      <w:sz w:val="19"/>
      <w:lang w:val="en-GB"/>
    </w:rPr>
  </w:style>
  <w:style w:type="paragraph" w:customStyle="1" w:styleId="Z2Textgro">
    <w:name w:val="ZÜ 2 Text groß"/>
    <w:next w:val="Normale"/>
    <w:link w:val="Z2TextgroZchn"/>
    <w:uiPriority w:val="94"/>
    <w:qFormat/>
    <w:rsid w:val="004D75C6"/>
    <w:pPr>
      <w:pBdr>
        <w:top w:val="single" w:sz="4" w:space="1" w:color="FFC551"/>
        <w:bottom w:val="single" w:sz="4" w:space="1" w:color="FFC551"/>
      </w:pBdr>
      <w:spacing w:after="160" w:line="400" w:lineRule="exact"/>
    </w:pPr>
    <w:rPr>
      <w:rFonts w:ascii="_GOPA TheSerif Light" w:hAnsi="_GOPA TheSerif Light"/>
      <w:b/>
      <w:color w:val="FFC551"/>
      <w:sz w:val="22"/>
      <w:lang w:val="en-GB"/>
    </w:rPr>
  </w:style>
  <w:style w:type="character" w:customStyle="1" w:styleId="Z2TextgroZchn">
    <w:name w:val="ZÜ 2 Text groß Zchn"/>
    <w:basedOn w:val="Carpredefinitoparagrafo"/>
    <w:link w:val="Z2Textgro"/>
    <w:uiPriority w:val="94"/>
    <w:rsid w:val="004D75C6"/>
    <w:rPr>
      <w:rFonts w:ascii="_GOPA TheSerif Light" w:hAnsi="_GOPA TheSerif Light"/>
      <w:b/>
      <w:color w:val="FFC551"/>
      <w:sz w:val="22"/>
      <w:lang w:val="en-GB"/>
    </w:rPr>
  </w:style>
  <w:style w:type="paragraph" w:customStyle="1" w:styleId="Z3KapitlchenDR">
    <w:name w:val="ZÜ 3 Kapitälchen DR"/>
    <w:next w:val="Normale"/>
    <w:link w:val="Z3KapitlchenDRZchn"/>
    <w:uiPriority w:val="94"/>
    <w:qFormat/>
    <w:rsid w:val="004D75C6"/>
    <w:pPr>
      <w:pBdr>
        <w:top w:val="double" w:sz="4" w:space="1" w:color="006058"/>
        <w:bottom w:val="double" w:sz="4" w:space="1" w:color="006058"/>
      </w:pBdr>
      <w:spacing w:after="200" w:line="300" w:lineRule="exact"/>
    </w:pPr>
    <w:rPr>
      <w:rFonts w:ascii="_GOPA TheSerif Light" w:hAnsi="_GOPA TheSerif Light"/>
      <w:b/>
      <w:smallCaps/>
      <w:color w:val="006058"/>
      <w:sz w:val="19"/>
      <w:lang w:val="en-GB"/>
    </w:rPr>
  </w:style>
  <w:style w:type="character" w:customStyle="1" w:styleId="Z3KapitlchenDRZchn">
    <w:name w:val="ZÜ 3 Kapitälchen DR Zchn"/>
    <w:basedOn w:val="Carpredefinitoparagrafo"/>
    <w:link w:val="Z3KapitlchenDR"/>
    <w:uiPriority w:val="94"/>
    <w:rsid w:val="004D75C6"/>
    <w:rPr>
      <w:rFonts w:ascii="_GOPA TheSerif Light" w:hAnsi="_GOPA TheSerif Light"/>
      <w:b/>
      <w:smallCaps/>
      <w:color w:val="006058"/>
      <w:sz w:val="19"/>
      <w:lang w:val="en-GB"/>
    </w:rPr>
  </w:style>
  <w:style w:type="paragraph" w:customStyle="1" w:styleId="Z3Rahmenuntenseitlich">
    <w:name w:val="ZÜ 3 Rahmen unten + seitlich"/>
    <w:next w:val="Normale"/>
    <w:link w:val="Z3RahmenuntenseitlichZchn"/>
    <w:uiPriority w:val="94"/>
    <w:qFormat/>
    <w:rsid w:val="004D75C6"/>
    <w:pPr>
      <w:pBdr>
        <w:bottom w:val="single" w:sz="12" w:space="1" w:color="006058"/>
        <w:right w:val="single" w:sz="12" w:space="4" w:color="006058"/>
      </w:pBdr>
      <w:spacing w:after="200" w:line="300" w:lineRule="exact"/>
    </w:pPr>
    <w:rPr>
      <w:rFonts w:ascii="_GOPA TheSerif Light" w:hAnsi="_GOPA TheSerif Light"/>
      <w:b/>
      <w:color w:val="006058"/>
      <w:sz w:val="19"/>
      <w:lang w:val="en-GB"/>
    </w:rPr>
  </w:style>
  <w:style w:type="character" w:customStyle="1" w:styleId="Z3RahmenuntenseitlichZchn">
    <w:name w:val="ZÜ 3 Rahmen unten + seitlich Zchn"/>
    <w:basedOn w:val="Carpredefinitoparagrafo"/>
    <w:link w:val="Z3Rahmenuntenseitlich"/>
    <w:uiPriority w:val="94"/>
    <w:rsid w:val="004D75C6"/>
    <w:rPr>
      <w:rFonts w:ascii="_GOPA TheSerif Light" w:hAnsi="_GOPA TheSerif Light"/>
      <w:b/>
      <w:color w:val="006058"/>
      <w:sz w:val="19"/>
      <w:lang w:val="en-GB"/>
    </w:rPr>
  </w:style>
  <w:style w:type="paragraph" w:customStyle="1" w:styleId="Z3Textgro">
    <w:name w:val="ZÜ 3 Text  groß"/>
    <w:next w:val="Normale"/>
    <w:link w:val="Z3TextgroZchn"/>
    <w:uiPriority w:val="94"/>
    <w:qFormat/>
    <w:rsid w:val="004D75C6"/>
    <w:pPr>
      <w:pBdr>
        <w:top w:val="single" w:sz="4" w:space="1" w:color="006058"/>
        <w:bottom w:val="single" w:sz="4" w:space="1" w:color="006058"/>
      </w:pBdr>
      <w:spacing w:after="160" w:line="400" w:lineRule="exact"/>
    </w:pPr>
    <w:rPr>
      <w:rFonts w:ascii="_GOPA TheSerif Light" w:hAnsi="_GOPA TheSerif Light"/>
      <w:b/>
      <w:color w:val="006058"/>
      <w:sz w:val="22"/>
      <w:lang w:val="en-GB"/>
    </w:rPr>
  </w:style>
  <w:style w:type="character" w:customStyle="1" w:styleId="Z3TextgroZchn">
    <w:name w:val="ZÜ 3 Text  groß Zchn"/>
    <w:basedOn w:val="Carpredefinitoparagrafo"/>
    <w:link w:val="Z3Textgro"/>
    <w:uiPriority w:val="94"/>
    <w:rsid w:val="004D75C6"/>
    <w:rPr>
      <w:rFonts w:ascii="_GOPA TheSerif Light" w:hAnsi="_GOPA TheSerif Light"/>
      <w:b/>
      <w:color w:val="006058"/>
      <w:sz w:val="22"/>
      <w:lang w:val="en-GB"/>
    </w:rPr>
  </w:style>
  <w:style w:type="paragraph" w:customStyle="1" w:styleId="Z4KapitlchenDR">
    <w:name w:val="ZÜ 4 Kapitälchen DR"/>
    <w:next w:val="Normale"/>
    <w:link w:val="Z4KapitlchenDRZchn"/>
    <w:uiPriority w:val="94"/>
    <w:qFormat/>
    <w:rsid w:val="004D75C6"/>
    <w:pPr>
      <w:pBdr>
        <w:top w:val="double" w:sz="4" w:space="1" w:color="C00000"/>
        <w:bottom w:val="double" w:sz="4" w:space="1" w:color="C00000"/>
      </w:pBdr>
      <w:spacing w:after="200" w:line="300" w:lineRule="exact"/>
    </w:pPr>
    <w:rPr>
      <w:rFonts w:ascii="_GOPA TheSerif Light" w:eastAsia="Calibri" w:hAnsi="_GOPA TheSerif Light"/>
      <w:b/>
      <w:smallCaps/>
      <w:color w:val="C00000"/>
      <w:sz w:val="19"/>
      <w:szCs w:val="22"/>
      <w:lang w:val="en-GB"/>
    </w:rPr>
  </w:style>
  <w:style w:type="character" w:customStyle="1" w:styleId="Z4KapitlchenDRZchn">
    <w:name w:val="ZÜ 4 Kapitälchen DR Zchn"/>
    <w:basedOn w:val="Carpredefinitoparagrafo"/>
    <w:link w:val="Z4KapitlchenDR"/>
    <w:uiPriority w:val="94"/>
    <w:rsid w:val="004D75C6"/>
    <w:rPr>
      <w:rFonts w:ascii="_GOPA TheSerif Light" w:eastAsia="Calibri" w:hAnsi="_GOPA TheSerif Light"/>
      <w:b/>
      <w:smallCaps/>
      <w:color w:val="C00000"/>
      <w:sz w:val="19"/>
      <w:szCs w:val="22"/>
      <w:lang w:val="en-GB"/>
    </w:rPr>
  </w:style>
  <w:style w:type="paragraph" w:customStyle="1" w:styleId="Z4Rahmenuntenseitlich">
    <w:name w:val="ZÜ 4 Rahmen unten + seitlich"/>
    <w:next w:val="Normale"/>
    <w:link w:val="Z4RahmenuntenseitlichZchn"/>
    <w:uiPriority w:val="94"/>
    <w:qFormat/>
    <w:rsid w:val="004D75C6"/>
    <w:pPr>
      <w:pBdr>
        <w:bottom w:val="single" w:sz="12" w:space="1" w:color="C00000"/>
        <w:right w:val="single" w:sz="12" w:space="4" w:color="C00000"/>
      </w:pBdr>
      <w:spacing w:after="200" w:line="300" w:lineRule="exact"/>
    </w:pPr>
    <w:rPr>
      <w:rFonts w:ascii="_GOPA TheSerif Light" w:eastAsia="Calibri" w:hAnsi="_GOPA TheSerif Light"/>
      <w:b/>
      <w:color w:val="C00000"/>
      <w:sz w:val="19"/>
      <w:szCs w:val="22"/>
      <w:lang w:val="en-GB"/>
    </w:rPr>
  </w:style>
  <w:style w:type="character" w:customStyle="1" w:styleId="Z4RahmenuntenseitlichZchn">
    <w:name w:val="ZÜ 4 Rahmen unten + seitlich Zchn"/>
    <w:basedOn w:val="Carpredefinitoparagrafo"/>
    <w:link w:val="Z4Rahmenuntenseitlich"/>
    <w:uiPriority w:val="94"/>
    <w:rsid w:val="004D75C6"/>
    <w:rPr>
      <w:rFonts w:ascii="_GOPA TheSerif Light" w:eastAsia="Calibri" w:hAnsi="_GOPA TheSerif Light"/>
      <w:b/>
      <w:color w:val="C00000"/>
      <w:sz w:val="19"/>
      <w:szCs w:val="22"/>
      <w:lang w:val="en-GB"/>
    </w:rPr>
  </w:style>
  <w:style w:type="paragraph" w:customStyle="1" w:styleId="Z4Textgro">
    <w:name w:val="ZÜ 4 Text groß"/>
    <w:next w:val="Normale"/>
    <w:link w:val="Z4TextgroZchn"/>
    <w:uiPriority w:val="94"/>
    <w:qFormat/>
    <w:rsid w:val="004D75C6"/>
    <w:pPr>
      <w:pBdr>
        <w:top w:val="single" w:sz="4" w:space="1" w:color="C00000"/>
        <w:bottom w:val="single" w:sz="4" w:space="1" w:color="C00000"/>
      </w:pBdr>
      <w:spacing w:after="160" w:line="400" w:lineRule="exact"/>
    </w:pPr>
    <w:rPr>
      <w:rFonts w:ascii="_GOPA TheSerif Light" w:eastAsia="Calibri" w:hAnsi="_GOPA TheSerif Light"/>
      <w:b/>
      <w:color w:val="C00000"/>
      <w:sz w:val="22"/>
      <w:szCs w:val="22"/>
      <w:lang w:val="en-GB"/>
    </w:rPr>
  </w:style>
  <w:style w:type="character" w:customStyle="1" w:styleId="Z4TextgroZchn">
    <w:name w:val="ZÜ 4 Text groß Zchn"/>
    <w:basedOn w:val="Carpredefinitoparagrafo"/>
    <w:link w:val="Z4Textgro"/>
    <w:uiPriority w:val="94"/>
    <w:rsid w:val="004D75C6"/>
    <w:rPr>
      <w:rFonts w:ascii="_GOPA TheSerif Light" w:eastAsia="Calibri" w:hAnsi="_GOPA TheSerif Light"/>
      <w:b/>
      <w:color w:val="C00000"/>
      <w:sz w:val="22"/>
      <w:szCs w:val="22"/>
      <w:lang w:val="en-GB"/>
    </w:rPr>
  </w:style>
  <w:style w:type="paragraph" w:customStyle="1" w:styleId="ZStandard1">
    <w:name w:val="ZÜ Standard 1"/>
    <w:next w:val="Normale"/>
    <w:link w:val="ZStandard1Zchn"/>
    <w:uiPriority w:val="94"/>
    <w:qFormat/>
    <w:rsid w:val="004D75C6"/>
    <w:pPr>
      <w:pBdr>
        <w:bottom w:val="single" w:sz="12" w:space="1" w:color="E8EFF4"/>
      </w:pBdr>
      <w:spacing w:after="200" w:line="320" w:lineRule="exact"/>
    </w:pPr>
    <w:rPr>
      <w:rFonts w:ascii="_GOPA TheSerif Light" w:hAnsi="_GOPA TheSerif Light"/>
      <w:color w:val="000000"/>
      <w:sz w:val="19"/>
      <w:lang w:val="en-GB"/>
    </w:rPr>
  </w:style>
  <w:style w:type="character" w:customStyle="1" w:styleId="ZStandard1Zchn">
    <w:name w:val="ZÜ Standard 1 Zchn"/>
    <w:basedOn w:val="Carpredefinitoparagrafo"/>
    <w:link w:val="ZStandard1"/>
    <w:uiPriority w:val="94"/>
    <w:rsid w:val="004D75C6"/>
    <w:rPr>
      <w:rFonts w:ascii="_GOPA TheSerif Light" w:hAnsi="_GOPA TheSerif Light"/>
      <w:color w:val="000000"/>
      <w:sz w:val="19"/>
      <w:lang w:val="en-GB"/>
    </w:rPr>
  </w:style>
  <w:style w:type="paragraph" w:customStyle="1" w:styleId="ZStandard2">
    <w:name w:val="ZÜ Standard 2"/>
    <w:next w:val="Normale"/>
    <w:link w:val="ZStandard2Zchn"/>
    <w:uiPriority w:val="94"/>
    <w:qFormat/>
    <w:rsid w:val="004D75C6"/>
    <w:pPr>
      <w:pBdr>
        <w:bottom w:val="double" w:sz="6" w:space="1" w:color="E8EFF4"/>
      </w:pBdr>
      <w:spacing w:after="200" w:line="320" w:lineRule="exact"/>
    </w:pPr>
    <w:rPr>
      <w:rFonts w:ascii="_GOPA TheSerif Light" w:hAnsi="_GOPA TheSerif Light"/>
      <w:color w:val="000000"/>
      <w:sz w:val="19"/>
      <w:lang w:val="en-GB"/>
    </w:rPr>
  </w:style>
  <w:style w:type="character" w:customStyle="1" w:styleId="ZStandard2Zchn">
    <w:name w:val="ZÜ Standard 2 Zchn"/>
    <w:basedOn w:val="Carpredefinitoparagrafo"/>
    <w:link w:val="ZStandard2"/>
    <w:uiPriority w:val="94"/>
    <w:rsid w:val="004D75C6"/>
    <w:rPr>
      <w:rFonts w:ascii="_GOPA TheSerif Light" w:hAnsi="_GOPA TheSerif Light"/>
      <w:color w:val="000000"/>
      <w:sz w:val="19"/>
      <w:lang w:val="en-GB"/>
    </w:rPr>
  </w:style>
  <w:style w:type="paragraph" w:customStyle="1" w:styleId="ZStandard3">
    <w:name w:val="ZÜ Standard 3"/>
    <w:next w:val="Normale"/>
    <w:link w:val="ZStandard3Zchn"/>
    <w:uiPriority w:val="94"/>
    <w:qFormat/>
    <w:rsid w:val="004D75C6"/>
    <w:pPr>
      <w:pBdr>
        <w:bottom w:val="single" w:sz="12" w:space="1" w:color="8DADC9"/>
      </w:pBdr>
      <w:spacing w:after="200" w:line="320" w:lineRule="exact"/>
    </w:pPr>
    <w:rPr>
      <w:rFonts w:ascii="_GOPA TheSerif Light" w:hAnsi="_GOPA TheSerif Light"/>
      <w:color w:val="000000"/>
      <w:sz w:val="19"/>
      <w:lang w:val="en-GB"/>
    </w:rPr>
  </w:style>
  <w:style w:type="character" w:customStyle="1" w:styleId="ZStandard3Zchn">
    <w:name w:val="ZÜ Standard 3 Zchn"/>
    <w:basedOn w:val="Carpredefinitoparagrafo"/>
    <w:link w:val="ZStandard3"/>
    <w:uiPriority w:val="94"/>
    <w:rsid w:val="004D75C6"/>
    <w:rPr>
      <w:rFonts w:ascii="_GOPA TheSerif Light" w:hAnsi="_GOPA TheSerif Light"/>
      <w:color w:val="000000"/>
      <w:sz w:val="19"/>
      <w:lang w:val="en-GB"/>
    </w:rPr>
  </w:style>
  <w:style w:type="paragraph" w:customStyle="1" w:styleId="ZStandard4">
    <w:name w:val="ZÜ Standard 4"/>
    <w:next w:val="Normale"/>
    <w:link w:val="ZStandard4Zchn"/>
    <w:uiPriority w:val="94"/>
    <w:qFormat/>
    <w:rsid w:val="004D75C6"/>
    <w:pPr>
      <w:pBdr>
        <w:bottom w:val="double" w:sz="6" w:space="1" w:color="8DADC9"/>
      </w:pBdr>
      <w:spacing w:after="200" w:line="320" w:lineRule="exact"/>
    </w:pPr>
    <w:rPr>
      <w:rFonts w:ascii="_GOPA TheSerif Light" w:eastAsia="Calibri" w:hAnsi="_GOPA TheSerif Light"/>
      <w:color w:val="000000"/>
      <w:sz w:val="19"/>
      <w:szCs w:val="22"/>
      <w:lang w:val="en-GB"/>
    </w:rPr>
  </w:style>
  <w:style w:type="character" w:customStyle="1" w:styleId="ZStandard4Zchn">
    <w:name w:val="ZÜ Standard 4 Zchn"/>
    <w:basedOn w:val="Carpredefinitoparagrafo"/>
    <w:link w:val="ZStandard4"/>
    <w:uiPriority w:val="94"/>
    <w:rsid w:val="004D75C6"/>
    <w:rPr>
      <w:rFonts w:ascii="_GOPA TheSerif Light" w:eastAsia="Calibri" w:hAnsi="_GOPA TheSerif Light"/>
      <w:color w:val="000000"/>
      <w:sz w:val="19"/>
      <w:szCs w:val="22"/>
      <w:lang w:val="en-GB"/>
    </w:rPr>
  </w:style>
  <w:style w:type="paragraph" w:styleId="Paragrafoelenco">
    <w:name w:val="List Paragraph"/>
    <w:basedOn w:val="Normale"/>
    <w:uiPriority w:val="34"/>
    <w:qFormat/>
    <w:rsid w:val="00B10D78"/>
    <w:pPr>
      <w:ind w:left="720"/>
      <w:contextualSpacing/>
    </w:pPr>
  </w:style>
  <w:style w:type="paragraph" w:styleId="NormaleWeb">
    <w:name w:val="Normal (Web)"/>
    <w:basedOn w:val="Normale"/>
    <w:uiPriority w:val="99"/>
    <w:semiHidden/>
    <w:unhideWhenUsed/>
    <w:rsid w:val="001650A0"/>
    <w:rPr>
      <w:rFonts w:ascii="Times New Roman" w:hAnsi="Times New Roman"/>
      <w:sz w:val="24"/>
      <w:szCs w:val="24"/>
    </w:rPr>
  </w:style>
  <w:style w:type="paragraph" w:styleId="Revisione">
    <w:name w:val="Revision"/>
    <w:hidden/>
    <w:uiPriority w:val="99"/>
    <w:semiHidden/>
    <w:rsid w:val="003B02F8"/>
    <w:rPr>
      <w:rFonts w:ascii="_GOPA TheSerif Light" w:eastAsia="Calibri" w:hAnsi="_GOPA TheSerif Light"/>
      <w:color w:val="000000"/>
      <w:sz w:val="19"/>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530345">
      <w:bodyDiv w:val="1"/>
      <w:marLeft w:val="0"/>
      <w:marRight w:val="0"/>
      <w:marTop w:val="0"/>
      <w:marBottom w:val="0"/>
      <w:divBdr>
        <w:top w:val="none" w:sz="0" w:space="0" w:color="auto"/>
        <w:left w:val="none" w:sz="0" w:space="0" w:color="auto"/>
        <w:bottom w:val="none" w:sz="0" w:space="0" w:color="auto"/>
        <w:right w:val="none" w:sz="0" w:space="0" w:color="auto"/>
      </w:divBdr>
    </w:div>
    <w:div w:id="44087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comments" Target="comments.xml"/><Relationship Id="rId26" Type="http://schemas.openxmlformats.org/officeDocument/2006/relationships/footer" Target="footer4.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6/09/relationships/commentsIds" Target="commentsIds.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4.xml"/><Relationship Id="rId28" Type="http://schemas.microsoft.com/office/2011/relationships/people" Target="peop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fontTable" Target="fontTable.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Berichte%20&amp;%20AE\TextGOPA.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2065159"/>
        <w:category>
          <w:name w:val="General"/>
          <w:gallery w:val="placeholder"/>
        </w:category>
        <w:types>
          <w:type w:val="bbPlcHdr"/>
        </w:types>
        <w:behaviors>
          <w:behavior w:val="content"/>
        </w:behaviors>
        <w:guid w:val="{110C9D68-0F8B-43E5-BF79-83F45354200E}"/>
      </w:docPartPr>
      <w:docPartBody>
        <w:p w:rsidR="00BE0536" w:rsidRDefault="001570DE">
          <w:r w:rsidRPr="00C7541C">
            <w:rPr>
              <w:rStyle w:val="Testosegnapost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_GOPA TheSerif Bold E">
    <w:altName w:val="Cambria"/>
    <w:charset w:val="00"/>
    <w:family w:val="roman"/>
    <w:pitch w:val="variable"/>
    <w:sig w:usb0="8000006F" w:usb1="5000204A" w:usb2="00000000" w:usb3="00000000" w:csb0="00000093" w:csb1="00000000"/>
  </w:font>
  <w:font w:name="_GOPA TheSerif Light">
    <w:altName w:val="Times New Roman"/>
    <w:charset w:val="00"/>
    <w:family w:val="roman"/>
    <w:pitch w:val="variable"/>
    <w:sig w:usb0="8000006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_GOPA TheSans Light">
    <w:altName w:val="Calibri"/>
    <w:charset w:val="00"/>
    <w:family w:val="swiss"/>
    <w:pitch w:val="variable"/>
    <w:sig w:usb0="8000006F" w:usb1="5000204A" w:usb2="00000000" w:usb3="00000000" w:csb0="00000093" w:csb1="00000000"/>
  </w:font>
  <w:font w:name="_GOPA TheSans Bold E">
    <w:altName w:val="Calibri"/>
    <w:charset w:val="00"/>
    <w:family w:val="swiss"/>
    <w:pitch w:val="variable"/>
    <w:sig w:usb0="8000006F" w:usb1="5000204A" w:usb2="00000000" w:usb3="00000000" w:csb0="0000009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_GOPA TheSans Caps">
    <w:charset w:val="00"/>
    <w:family w:val="swiss"/>
    <w:pitch w:val="variable"/>
    <w:sig w:usb0="8000006F" w:usb1="5000204A" w:usb2="00000000" w:usb3="00000000" w:csb0="00000093" w:csb1="00000000"/>
  </w:font>
  <w:font w:name="TheSansExtraBold-Expert">
    <w:altName w:val="Arial"/>
    <w:panose1 w:val="00000000000000000000"/>
    <w:charset w:val="00"/>
    <w:family w:val="swiss"/>
    <w:notTrueType/>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0DE"/>
    <w:rsid w:val="000637F8"/>
    <w:rsid w:val="001570DE"/>
    <w:rsid w:val="001D2689"/>
    <w:rsid w:val="002C6381"/>
    <w:rsid w:val="004D4241"/>
    <w:rsid w:val="005B1773"/>
    <w:rsid w:val="005E613B"/>
    <w:rsid w:val="009A57CE"/>
    <w:rsid w:val="00B17E33"/>
    <w:rsid w:val="00BE0536"/>
    <w:rsid w:val="00C46BE5"/>
    <w:rsid w:val="00D95742"/>
    <w:rsid w:val="00DC4BB8"/>
    <w:rsid w:val="00DF4E22"/>
    <w:rsid w:val="00EB4F8B"/>
    <w:rsid w:val="00EF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CD89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570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OPA Color Scheme">
      <a:dk1>
        <a:sysClr val="windowText" lastClr="000000"/>
      </a:dk1>
      <a:lt1>
        <a:sysClr val="window" lastClr="FFFFFF"/>
      </a:lt1>
      <a:dk2>
        <a:srgbClr val="006058"/>
      </a:dk2>
      <a:lt2>
        <a:srgbClr val="8DADC9"/>
      </a:lt2>
      <a:accent1>
        <a:srgbClr val="DC9300"/>
      </a:accent1>
      <a:accent2>
        <a:srgbClr val="DDE6ED"/>
      </a:accent2>
      <a:accent3>
        <a:srgbClr val="E8EFF4"/>
      </a:accent3>
      <a:accent4>
        <a:srgbClr val="FAEED6"/>
      </a:accent4>
      <a:accent5>
        <a:srgbClr val="FCF6E9"/>
      </a:accent5>
      <a:accent6>
        <a:srgbClr val="EBEDEC"/>
      </a:accent6>
      <a:hlink>
        <a:srgbClr val="C00418"/>
      </a:hlink>
      <a:folHlink>
        <a:srgbClr val="006AB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33959B9E3F4F49B531BE84EDB09C83" ma:contentTypeVersion="1" ma:contentTypeDescription="Create a new document." ma:contentTypeScope="" ma:versionID="828daca7f9721be502a1cb51d58f103c">
  <xsd:schema xmlns:xsd="http://www.w3.org/2001/XMLSchema" xmlns:xs="http://www.w3.org/2001/XMLSchema" xmlns:p="http://schemas.microsoft.com/office/2006/metadata/properties" xmlns:ns2="02f98b07-a8f6-48e1-9307-e823382538b1" targetNamespace="http://schemas.microsoft.com/office/2006/metadata/properties" ma:root="true" ma:fieldsID="d7a33fd78bcf9a2e1951da1ee645ef3a" ns2:_="">
    <xsd:import namespace="02f98b07-a8f6-48e1-9307-e823382538b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98b07-a8f6-48e1-9307-e823382538b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F0230-2565-4045-AC1E-3D6A94F222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0C7993-8636-4A15-8799-8CF0DAFC43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98b07-a8f6-48e1-9307-e823382538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98A202-9AA0-4DFC-89D2-6D0DA484320D}">
  <ds:schemaRefs>
    <ds:schemaRef ds:uri="http://schemas.microsoft.com/sharepoint/v3/contenttype/forms"/>
  </ds:schemaRefs>
</ds:datastoreItem>
</file>

<file path=customXml/itemProps4.xml><?xml version="1.0" encoding="utf-8"?>
<ds:datastoreItem xmlns:ds="http://schemas.openxmlformats.org/officeDocument/2006/customXml" ds:itemID="{75E1F9A9-39F4-49B1-9357-EB995DBD1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TextGOPA.dot</Template>
  <TotalTime>533</TotalTime>
  <Pages>1</Pages>
  <Words>6362</Words>
  <Characters>36266</Characters>
  <Application>Microsoft Office Word</Application>
  <DocSecurity>0</DocSecurity>
  <Lines>302</Lines>
  <Paragraphs>85</Paragraphs>
  <ScaleCrop>false</ScaleCrop>
  <HeadingPairs>
    <vt:vector size="6" baseType="variant">
      <vt:variant>
        <vt:lpstr>Titolo</vt:lpstr>
      </vt:variant>
      <vt:variant>
        <vt:i4>1</vt:i4>
      </vt:variant>
      <vt:variant>
        <vt:lpstr>Title</vt:lpstr>
      </vt:variant>
      <vt:variant>
        <vt:i4>1</vt:i4>
      </vt:variant>
      <vt:variant>
        <vt:lpstr>Titel</vt:lpstr>
      </vt:variant>
      <vt:variant>
        <vt:i4>1</vt:i4>
      </vt:variant>
    </vt:vector>
  </HeadingPairs>
  <TitlesOfParts>
    <vt:vector size="3" baseType="lpstr">
      <vt:lpstr>gopatxt</vt:lpstr>
      <vt:lpstr>gopatxt</vt:lpstr>
      <vt:lpstr>gopatxt</vt:lpstr>
    </vt:vector>
  </TitlesOfParts>
  <Company>GOPA mbH</Company>
  <LinksUpToDate>false</LinksUpToDate>
  <CharactersWithSpaces>42543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gopatxt</dc:title>
  <dc:creator>D. Schellenberg</dc:creator>
  <cp:lastModifiedBy>Giulio</cp:lastModifiedBy>
  <cp:revision>8</cp:revision>
  <cp:lastPrinted>2001-07-06T08:26:00Z</cp:lastPrinted>
  <dcterms:created xsi:type="dcterms:W3CDTF">2021-02-22T17:49:00Z</dcterms:created>
  <dcterms:modified xsi:type="dcterms:W3CDTF">2021-02-24T17:41:00Z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0x010100F933959B9E3F4F49B531BE84EDB09C83</vt:lpwstr>
  </property>
</Properties>
</file>